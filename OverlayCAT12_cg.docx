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56C" w:rsidRDefault="004E562A">
      <w:pPr>
        <w:pStyle w:val="berschrift"/>
        <w:jc w:val="both"/>
      </w:pPr>
      <w:proofErr w:type="spellStart"/>
      <w:r>
        <w:rPr>
          <w:rFonts w:ascii="Trebuchet MS"/>
        </w:rPr>
        <w:t>Overlay</w:t>
      </w:r>
      <w:proofErr w:type="spellEnd"/>
    </w:p>
    <w:p w:rsidR="0029356C" w:rsidRDefault="004E562A">
      <w:pPr>
        <w:pStyle w:val="berschrift21"/>
        <w:jc w:val="both"/>
      </w:pPr>
      <w:r>
        <w:rPr>
          <w:rFonts w:ascii="Trebuchet MS"/>
        </w:rPr>
        <w:t>Einleitung</w:t>
      </w:r>
    </w:p>
    <w:p w:rsidR="0029356C" w:rsidRDefault="0029356C">
      <w:pPr>
        <w:pStyle w:val="Text"/>
        <w:jc w:val="both"/>
      </w:pPr>
    </w:p>
    <w:p w:rsidR="0029356C" w:rsidRDefault="004E562A">
      <w:pPr>
        <w:pStyle w:val="Text"/>
        <w:jc w:val="both"/>
      </w:pPr>
      <w:r>
        <w:rPr>
          <w:rFonts w:ascii="Times New Roman"/>
        </w:rPr>
        <w:t>Diese Anleitung setzt voraus, dass ihr mit CAT12 und SPM schon grundlegend vertraut seid und eure Analyse, wie sie in der Einleitung beschrieben ist, abgeschlossen habt. Wie alles andere ist sie auch nur provisorisch und kann gerne verbessert oder erweitert werden, sobald ihr etwas findet, das fehlt. Vor allem eine Bebilderung ist evtl. praktisch.</w:t>
      </w:r>
    </w:p>
    <w:p w:rsidR="0029356C" w:rsidRDefault="004E562A">
      <w:pPr>
        <w:pStyle w:val="Text"/>
        <w:jc w:val="both"/>
      </w:pPr>
      <w:r>
        <w:rPr>
          <w:rFonts w:ascii="Times New Roman"/>
        </w:rPr>
        <w:t xml:space="preserve">Mit der </w:t>
      </w:r>
      <w:proofErr w:type="spellStart"/>
      <w:r>
        <w:rPr>
          <w:rFonts w:ascii="Times New Roman"/>
        </w:rPr>
        <w:t>Overlay-Funktion</w:t>
      </w:r>
      <w:proofErr w:type="spellEnd"/>
      <w:r>
        <w:rPr>
          <w:rFonts w:ascii="Times New Roman"/>
        </w:rPr>
        <w:t xml:space="preserve"> lassen sich Ergebnisse auf </w:t>
      </w:r>
      <w:r>
        <w:rPr>
          <w:rFonts w:hAnsi="Times New Roman"/>
        </w:rPr>
        <w:t>ü</w:t>
      </w:r>
      <w:r>
        <w:rPr>
          <w:rFonts w:ascii="Times New Roman"/>
        </w:rPr>
        <w:t xml:space="preserve">bersichtlich Weise auf Schnitten darstellen. Der Nachteil: Es ist etwas </w:t>
      </w:r>
      <w:proofErr w:type="spellStart"/>
      <w:r>
        <w:rPr>
          <w:rFonts w:ascii="Times New Roman"/>
        </w:rPr>
        <w:t>friemeliger</w:t>
      </w:r>
      <w:proofErr w:type="spellEnd"/>
      <w:r>
        <w:rPr>
          <w:rFonts w:ascii="Times New Roman"/>
        </w:rPr>
        <w:t xml:space="preserve"> als die anderen Darstellungs-Methoden (</w:t>
      </w:r>
      <w:proofErr w:type="spellStart"/>
      <w:r>
        <w:rPr>
          <w:rFonts w:ascii="Times New Roman"/>
        </w:rPr>
        <w:t>sections</w:t>
      </w:r>
      <w:proofErr w:type="spellEnd"/>
      <w:r>
        <w:rPr>
          <w:rFonts w:ascii="Times New Roman"/>
        </w:rPr>
        <w:t xml:space="preserve">, </w:t>
      </w:r>
      <w:proofErr w:type="spellStart"/>
      <w:r>
        <w:rPr>
          <w:rFonts w:ascii="Times New Roman"/>
        </w:rPr>
        <w:t>render</w:t>
      </w:r>
      <w:proofErr w:type="spellEnd"/>
      <w:proofErr w:type="gramStart"/>
      <w:r>
        <w:rPr>
          <w:rFonts w:ascii="Times New Roman"/>
        </w:rPr>
        <w:t>..)</w:t>
      </w:r>
      <w:proofErr w:type="gramEnd"/>
      <w:r>
        <w:rPr>
          <w:rFonts w:ascii="Times New Roman"/>
        </w:rPr>
        <w:t>.</w:t>
      </w:r>
    </w:p>
    <w:p w:rsidR="0029356C" w:rsidRDefault="004E562A">
      <w:pPr>
        <w:pStyle w:val="berschrift21"/>
        <w:jc w:val="both"/>
      </w:pPr>
      <w:r>
        <w:rPr>
          <w:rFonts w:ascii="Trebuchet MS"/>
        </w:rPr>
        <w:t>Durchf</w:t>
      </w:r>
      <w:r>
        <w:rPr>
          <w:rFonts w:hAnsi="Trebuchet MS"/>
        </w:rPr>
        <w:t>ü</w:t>
      </w:r>
      <w:r>
        <w:rPr>
          <w:rFonts w:ascii="Trebuchet MS"/>
        </w:rPr>
        <w:t>hrung</w:t>
      </w:r>
    </w:p>
    <w:p w:rsidR="0029356C" w:rsidRDefault="004E562A">
      <w:pPr>
        <w:pStyle w:val="Text"/>
        <w:jc w:val="both"/>
      </w:pPr>
      <w:r>
        <w:rPr>
          <w:rFonts w:ascii="Times New Roman"/>
        </w:rPr>
        <w:t>Um mit der Erstellung anzufangen, sind mehrere Dinge vonn</w:t>
      </w:r>
      <w:r>
        <w:rPr>
          <w:rFonts w:hAnsi="Times New Roman"/>
        </w:rPr>
        <w:t>ö</w:t>
      </w:r>
      <w:r>
        <w:rPr>
          <w:rFonts w:ascii="Times New Roman"/>
        </w:rPr>
        <w:t>ten:</w:t>
      </w:r>
    </w:p>
    <w:p w:rsidR="0029356C" w:rsidRDefault="0029356C">
      <w:pPr>
        <w:pStyle w:val="Text"/>
        <w:jc w:val="both"/>
      </w:pPr>
    </w:p>
    <w:p w:rsidR="0029356C" w:rsidRDefault="004E562A">
      <w:pPr>
        <w:pStyle w:val="Listennummer"/>
        <w:numPr>
          <w:ilvl w:val="0"/>
          <w:numId w:val="2"/>
          <w:numberingChange w:id="0" w:author="Christian Gaser" w:date="2016-03-04T12:12:00Z" w:original="%1:1:0:."/>
        </w:numPr>
        <w:jc w:val="both"/>
        <w:rPr>
          <w:lang w:val="de-DE"/>
        </w:rPr>
      </w:pPr>
      <w:r>
        <w:rPr>
          <w:rFonts w:ascii="Times New Roman"/>
          <w:lang w:val="de-DE"/>
        </w:rPr>
        <w:t>Wie f</w:t>
      </w:r>
      <w:r>
        <w:rPr>
          <w:rFonts w:hAnsi="Times New Roman"/>
          <w:lang w:val="de-DE"/>
        </w:rPr>
        <w:t>ü</w:t>
      </w:r>
      <w:r>
        <w:rPr>
          <w:rFonts w:ascii="Times New Roman"/>
          <w:lang w:val="de-DE"/>
        </w:rPr>
        <w:t xml:space="preserve">r die </w:t>
      </w:r>
      <w:proofErr w:type="spellStart"/>
      <w:r>
        <w:rPr>
          <w:rFonts w:ascii="Times New Roman"/>
          <w:lang w:val="de-DE"/>
        </w:rPr>
        <w:t>Sections-Darstellung</w:t>
      </w:r>
      <w:proofErr w:type="spellEnd"/>
      <w:r>
        <w:rPr>
          <w:rFonts w:ascii="Times New Roman"/>
          <w:lang w:val="de-DE"/>
        </w:rPr>
        <w:t xml:space="preserve"> ben</w:t>
      </w:r>
      <w:r>
        <w:rPr>
          <w:rFonts w:hAnsi="Times New Roman"/>
          <w:lang w:val="de-DE"/>
        </w:rPr>
        <w:t>ö</w:t>
      </w:r>
      <w:r>
        <w:rPr>
          <w:rFonts w:ascii="Times New Roman"/>
          <w:lang w:val="de-DE"/>
        </w:rPr>
        <w:t>tigt man auch hierf</w:t>
      </w:r>
      <w:r>
        <w:rPr>
          <w:rFonts w:hAnsi="Times New Roman"/>
          <w:lang w:val="de-DE"/>
        </w:rPr>
        <w:t>ü</w:t>
      </w:r>
      <w:r>
        <w:rPr>
          <w:rFonts w:ascii="Times New Roman"/>
          <w:lang w:val="de-DE"/>
        </w:rPr>
        <w:t xml:space="preserve">r ein </w:t>
      </w:r>
      <w:proofErr w:type="spellStart"/>
      <w:r>
        <w:rPr>
          <w:rFonts w:ascii="Times New Roman"/>
          <w:lang w:val="de-DE"/>
        </w:rPr>
        <w:t>Average</w:t>
      </w:r>
      <w:proofErr w:type="spellEnd"/>
      <w:r>
        <w:rPr>
          <w:rFonts w:ascii="Times New Roman"/>
          <w:lang w:val="de-DE"/>
        </w:rPr>
        <w:t xml:space="preserve"> Image von dem Sample, das man bearbeitet. Alternativ l</w:t>
      </w:r>
      <w:r>
        <w:rPr>
          <w:rFonts w:hAnsi="Times New Roman"/>
          <w:lang w:val="de-DE"/>
        </w:rPr>
        <w:t>ä</w:t>
      </w:r>
      <w:r>
        <w:rPr>
          <w:rFonts w:ascii="Times New Roman"/>
          <w:lang w:val="de-DE"/>
        </w:rPr>
        <w:t>sst sich das T1-Template aus dem CAT12-Ordner nutzen (siehe z.B. /Applications/spm12/toolbox/cat12/</w:t>
      </w:r>
      <w:r>
        <w:rPr>
          <w:rFonts w:ascii="Times New Roman"/>
        </w:rPr>
        <w:t xml:space="preserve"> templates_1.50mm/ Template_T1_IXI555_MNI152.nii. </w:t>
      </w:r>
      <w:r>
        <w:rPr>
          <w:rFonts w:ascii="Times New Roman"/>
          <w:lang w:val="de-DE"/>
        </w:rPr>
        <w:t xml:space="preserve">Wie das </w:t>
      </w:r>
      <w:proofErr w:type="spellStart"/>
      <w:r>
        <w:rPr>
          <w:rFonts w:ascii="Times New Roman"/>
          <w:lang w:val="de-DE"/>
        </w:rPr>
        <w:t>Average</w:t>
      </w:r>
      <w:proofErr w:type="spellEnd"/>
      <w:r>
        <w:rPr>
          <w:rFonts w:ascii="Times New Roman"/>
          <w:lang w:val="de-DE"/>
        </w:rPr>
        <w:t xml:space="preserve"> Image zu erstellen ist, ist in dem Einarbeitungsordner nachzulesen. </w:t>
      </w:r>
    </w:p>
    <w:p w:rsidR="0029356C" w:rsidRDefault="004E562A">
      <w:pPr>
        <w:pStyle w:val="Listennummer"/>
        <w:numPr>
          <w:ilvl w:val="0"/>
          <w:numId w:val="2"/>
          <w:numberingChange w:id="1" w:author="Christian Gaser" w:date="2016-03-04T12:12:00Z" w:original="%1:2:0:."/>
        </w:numPr>
        <w:jc w:val="both"/>
        <w:rPr>
          <w:lang w:val="de-DE"/>
        </w:rPr>
      </w:pPr>
      <w:r>
        <w:rPr>
          <w:rFonts w:ascii="Times New Roman"/>
          <w:lang w:val="de-DE"/>
        </w:rPr>
        <w:t>Des Weiteren ben</w:t>
      </w:r>
      <w:r>
        <w:rPr>
          <w:rFonts w:hAnsi="Times New Roman"/>
          <w:lang w:val="de-DE"/>
        </w:rPr>
        <w:t>ö</w:t>
      </w:r>
      <w:r>
        <w:rPr>
          <w:rFonts w:ascii="Times New Roman"/>
          <w:lang w:val="de-DE"/>
        </w:rPr>
        <w:t xml:space="preserve">tigt ihr die Datei </w:t>
      </w:r>
      <w:r>
        <w:rPr>
          <w:rFonts w:hAnsi="Times New Roman"/>
          <w:lang w:val="de-DE"/>
        </w:rPr>
        <w:t>„</w:t>
      </w:r>
      <w:r>
        <w:rPr>
          <w:rFonts w:ascii="Times New Roman"/>
          <w:lang w:val="de-DE"/>
        </w:rPr>
        <w:t>overlayCAT12Template.m</w:t>
      </w:r>
      <w:r>
        <w:rPr>
          <w:rFonts w:hAnsi="Times New Roman"/>
          <w:lang w:val="de-DE"/>
        </w:rPr>
        <w:t>“</w:t>
      </w:r>
      <w:r>
        <w:rPr>
          <w:rFonts w:ascii="Times New Roman"/>
          <w:lang w:val="de-DE"/>
        </w:rPr>
        <w:t xml:space="preserve">, eine kurze Textdatei. Diese ist auf </w:t>
      </w:r>
      <w:proofErr w:type="spellStart"/>
      <w:r>
        <w:rPr>
          <w:rFonts w:ascii="Times New Roman"/>
          <w:lang w:val="de-DE"/>
        </w:rPr>
        <w:t>GlaDOS</w:t>
      </w:r>
      <w:proofErr w:type="spellEnd"/>
      <w:r>
        <w:rPr>
          <w:rFonts w:ascii="Times New Roman"/>
          <w:lang w:val="de-DE"/>
        </w:rPr>
        <w:t xml:space="preserve"> unter </w:t>
      </w:r>
      <w:r>
        <w:rPr>
          <w:rFonts w:hAnsi="Times New Roman"/>
          <w:lang w:val="de-DE"/>
        </w:rPr>
        <w:t>„</w:t>
      </w:r>
      <w:r>
        <w:rPr>
          <w:rFonts w:ascii="Times New Roman"/>
          <w:lang w:val="de-DE"/>
        </w:rPr>
        <w:t>01. Anleitungen</w:t>
      </w:r>
      <w:r>
        <w:rPr>
          <w:rFonts w:hAnsi="Times New Roman"/>
          <w:lang w:val="de-DE"/>
        </w:rPr>
        <w:t>“</w:t>
      </w:r>
      <w:r>
        <w:rPr>
          <w:rFonts w:hAnsi="Times New Roman"/>
          <w:lang w:val="de-DE"/>
        </w:rPr>
        <w:t xml:space="preserve"> </w:t>
      </w:r>
      <w:r>
        <w:rPr>
          <w:rFonts w:ascii="Times New Roman"/>
          <w:lang w:val="de-DE"/>
        </w:rPr>
        <w:t xml:space="preserve">oder auf den meisten Desktops zu finden. </w:t>
      </w:r>
    </w:p>
    <w:p w:rsidR="0029356C" w:rsidRDefault="004E562A">
      <w:pPr>
        <w:pStyle w:val="Listennummer"/>
        <w:numPr>
          <w:ilvl w:val="0"/>
          <w:numId w:val="2"/>
          <w:numberingChange w:id="2" w:author="Christian Gaser" w:date="2016-03-04T12:12:00Z" w:original="%1:3:0:."/>
        </w:numPr>
        <w:jc w:val="both"/>
        <w:rPr>
          <w:lang w:val="de-DE"/>
        </w:rPr>
      </w:pPr>
      <w:r>
        <w:rPr>
          <w:rFonts w:ascii="Times New Roman"/>
          <w:lang w:val="de-DE"/>
        </w:rPr>
        <w:t xml:space="preserve">Wollt ihr ein </w:t>
      </w:r>
      <w:proofErr w:type="spellStart"/>
      <w:r>
        <w:rPr>
          <w:rFonts w:ascii="Times New Roman"/>
          <w:lang w:val="de-DE"/>
        </w:rPr>
        <w:t>Overlay</w:t>
      </w:r>
      <w:proofErr w:type="spellEnd"/>
      <w:r>
        <w:rPr>
          <w:rFonts w:ascii="Times New Roman"/>
          <w:lang w:val="de-DE"/>
        </w:rPr>
        <w:t xml:space="preserve"> f</w:t>
      </w:r>
      <w:r>
        <w:rPr>
          <w:rFonts w:hAnsi="Times New Roman"/>
          <w:lang w:val="de-DE"/>
        </w:rPr>
        <w:t>ü</w:t>
      </w:r>
      <w:r>
        <w:rPr>
          <w:rFonts w:ascii="Times New Roman"/>
          <w:lang w:val="de-DE"/>
        </w:rPr>
        <w:t>r eine Analyse erstellen, m</w:t>
      </w:r>
      <w:r>
        <w:rPr>
          <w:rFonts w:hAnsi="Times New Roman"/>
          <w:lang w:val="de-DE"/>
        </w:rPr>
        <w:t>ü</w:t>
      </w:r>
      <w:r>
        <w:rPr>
          <w:rFonts w:ascii="Times New Roman"/>
          <w:lang w:val="de-DE"/>
        </w:rPr>
        <w:t>ssen f</w:t>
      </w:r>
      <w:r>
        <w:rPr>
          <w:rFonts w:hAnsi="Times New Roman"/>
          <w:lang w:val="de-DE"/>
        </w:rPr>
        <w:t>ü</w:t>
      </w:r>
      <w:r>
        <w:rPr>
          <w:rFonts w:ascii="Times New Roman"/>
          <w:lang w:val="de-DE"/>
        </w:rPr>
        <w:t>r diese zuerst wie gehabt Kontraste erstellt worden sein. Damit meine ich die ganz gew</w:t>
      </w:r>
      <w:r>
        <w:rPr>
          <w:rFonts w:hAnsi="Times New Roman"/>
          <w:lang w:val="de-DE"/>
        </w:rPr>
        <w:t>ö</w:t>
      </w:r>
      <w:r>
        <w:rPr>
          <w:rFonts w:ascii="Times New Roman"/>
          <w:lang w:val="de-DE"/>
        </w:rPr>
        <w:t>hnliche Analyse-Routine, wie sie im Einarbeitungsordner erkl</w:t>
      </w:r>
      <w:r>
        <w:rPr>
          <w:rFonts w:hAnsi="Times New Roman"/>
          <w:lang w:val="de-DE"/>
        </w:rPr>
        <w:t>ä</w:t>
      </w:r>
      <w:r>
        <w:rPr>
          <w:rFonts w:ascii="Times New Roman"/>
          <w:lang w:val="de-DE"/>
        </w:rPr>
        <w:t>rt wird.</w:t>
      </w:r>
    </w:p>
    <w:p w:rsidR="0029356C" w:rsidRDefault="0029356C">
      <w:pPr>
        <w:pStyle w:val="Text"/>
        <w:jc w:val="both"/>
      </w:pPr>
    </w:p>
    <w:p w:rsidR="0029356C" w:rsidRDefault="004E562A">
      <w:pPr>
        <w:pStyle w:val="Text"/>
        <w:jc w:val="both"/>
      </w:pPr>
      <w:r>
        <w:rPr>
          <w:rFonts w:ascii="Times New Roman"/>
        </w:rPr>
        <w:t xml:space="preserve">Ist all dies vorbereitet, kann es losgehen. </w:t>
      </w:r>
    </w:p>
    <w:p w:rsidR="0029356C" w:rsidRDefault="004E562A">
      <w:pPr>
        <w:pStyle w:val="Text"/>
        <w:jc w:val="both"/>
      </w:pPr>
      <w:r>
        <w:rPr>
          <w:rFonts w:ascii="Times New Roman"/>
        </w:rPr>
        <w:t xml:space="preserve">Zuerst kopieren wir die overlayCAT12Template.m-Datei in unseren Analyseordner, also zum Beispiel in STUDIEXYZ/CAT12-Analysis/GM12_analysis_0.2. Dann </w:t>
      </w:r>
      <w:r>
        <w:rPr>
          <w:rFonts w:hAnsi="Times New Roman"/>
        </w:rPr>
        <w:t>ö</w:t>
      </w:r>
      <w:r>
        <w:rPr>
          <w:rFonts w:ascii="Times New Roman"/>
        </w:rPr>
        <w:t xml:space="preserve">ffnen wir die Datei mit einem Texteditor oder </w:t>
      </w:r>
      <w:r>
        <w:rPr>
          <w:rFonts w:hAnsi="Times New Roman"/>
        </w:rPr>
        <w:t>ä</w:t>
      </w:r>
      <w:r>
        <w:rPr>
          <w:rFonts w:ascii="Times New Roman"/>
        </w:rPr>
        <w:t>hnlichem. Alle blau geschriebenen Zeilen sind Codezeilen, in die wir unsere Variablen oder Ziele eingeben m</w:t>
      </w:r>
      <w:r>
        <w:rPr>
          <w:rFonts w:hAnsi="Times New Roman"/>
        </w:rPr>
        <w:t>ü</w:t>
      </w:r>
      <w:r>
        <w:rPr>
          <w:rFonts w:ascii="Times New Roman"/>
        </w:rPr>
        <w:t>ssen/k</w:t>
      </w:r>
      <w:r>
        <w:rPr>
          <w:rFonts w:hAnsi="Times New Roman"/>
        </w:rPr>
        <w:t>ö</w:t>
      </w:r>
      <w:r>
        <w:rPr>
          <w:rFonts w:ascii="Times New Roman"/>
        </w:rPr>
        <w:t>nnen. Zeilen, die mit % beginnen, werden unser Ergebnis nicht beeinflussen, sie dienen der Erkl</w:t>
      </w:r>
      <w:r>
        <w:rPr>
          <w:rFonts w:hAnsi="Times New Roman"/>
        </w:rPr>
        <w:t>ä</w:t>
      </w:r>
      <w:r>
        <w:rPr>
          <w:rFonts w:ascii="Times New Roman"/>
        </w:rPr>
        <w:t>rung oder Illustration.</w:t>
      </w:r>
    </w:p>
    <w:p w:rsidR="0029356C" w:rsidRDefault="004E562A">
      <w:pPr>
        <w:pStyle w:val="Text"/>
        <w:jc w:val="both"/>
      </w:pPr>
      <w:r>
        <w:rPr>
          <w:rFonts w:ascii="Times New Roman"/>
        </w:rPr>
        <w:t xml:space="preserve">Die oberste Zeile fragt nach einem  </w:t>
      </w:r>
      <w:proofErr w:type="spellStart"/>
      <w:r>
        <w:rPr>
          <w:rFonts w:ascii="Times New Roman"/>
        </w:rPr>
        <w:t>Reference</w:t>
      </w:r>
      <w:proofErr w:type="spellEnd"/>
      <w:r>
        <w:rPr>
          <w:rFonts w:ascii="Times New Roman"/>
        </w:rPr>
        <w:t xml:space="preserve"> image. Damit ist unser passendes </w:t>
      </w:r>
      <w:proofErr w:type="spellStart"/>
      <w:r>
        <w:rPr>
          <w:rFonts w:ascii="Times New Roman"/>
        </w:rPr>
        <w:t>Average</w:t>
      </w:r>
      <w:proofErr w:type="spellEnd"/>
      <w:r>
        <w:rPr>
          <w:rFonts w:ascii="Times New Roman"/>
        </w:rPr>
        <w:t xml:space="preserve"> Image gemeint. Ist es auf der gleichen Ebene wie die </w:t>
      </w:r>
      <w:proofErr w:type="spellStart"/>
      <w:r>
        <w:rPr>
          <w:rFonts w:ascii="Times New Roman"/>
        </w:rPr>
        <w:t>overlay.m-Datei</w:t>
      </w:r>
      <w:proofErr w:type="spellEnd"/>
      <w:r>
        <w:rPr>
          <w:rFonts w:ascii="Times New Roman"/>
        </w:rPr>
        <w:t xml:space="preserve"> gespeichert, muss hier nur der Name (z.B. </w:t>
      </w:r>
      <w:proofErr w:type="spellStart"/>
      <w:r>
        <w:rPr>
          <w:rFonts w:ascii="Times New Roman"/>
        </w:rPr>
        <w:t>averageimage.img</w:t>
      </w:r>
      <w:proofErr w:type="spellEnd"/>
      <w:r>
        <w:rPr>
          <w:rFonts w:ascii="Times New Roman"/>
        </w:rPr>
        <w:t>) eingef</w:t>
      </w:r>
      <w:r>
        <w:rPr>
          <w:rFonts w:hAnsi="Times New Roman"/>
        </w:rPr>
        <w:t>ü</w:t>
      </w:r>
      <w:r>
        <w:rPr>
          <w:rFonts w:ascii="Times New Roman"/>
        </w:rPr>
        <w:t>gt werden. Ist es eine Ebene h</w:t>
      </w:r>
      <w:r>
        <w:rPr>
          <w:rFonts w:hAnsi="Times New Roman"/>
        </w:rPr>
        <w:t>ö</w:t>
      </w:r>
      <w:r>
        <w:rPr>
          <w:rFonts w:ascii="Times New Roman"/>
        </w:rPr>
        <w:t xml:space="preserve">her, kann </w:t>
      </w:r>
      <w:r>
        <w:rPr>
          <w:rFonts w:hAnsi="Times New Roman"/>
        </w:rPr>
        <w:t>ü</w:t>
      </w:r>
      <w:r>
        <w:rPr>
          <w:rFonts w:ascii="Times New Roman"/>
        </w:rPr>
        <w:t xml:space="preserve">ber die </w:t>
      </w:r>
      <w:proofErr w:type="gramStart"/>
      <w:r>
        <w:rPr>
          <w:rFonts w:ascii="Times New Roman"/>
        </w:rPr>
        <w:t>Eingabe  ..</w:t>
      </w:r>
      <w:proofErr w:type="gramEnd"/>
      <w:r>
        <w:rPr>
          <w:rFonts w:ascii="Times New Roman"/>
        </w:rPr>
        <w:t>/</w:t>
      </w:r>
      <w:proofErr w:type="spellStart"/>
      <w:r>
        <w:rPr>
          <w:rFonts w:ascii="Times New Roman"/>
        </w:rPr>
        <w:t>averageimage.img</w:t>
      </w:r>
      <w:proofErr w:type="spellEnd"/>
      <w:r>
        <w:rPr>
          <w:rFonts w:ascii="Times New Roman"/>
        </w:rPr>
        <w:t xml:space="preserve"> der Auftrag erteilt werden, eine Ordnerebene h</w:t>
      </w:r>
      <w:r>
        <w:rPr>
          <w:rFonts w:hAnsi="Times New Roman"/>
        </w:rPr>
        <w:t>ö</w:t>
      </w:r>
      <w:r>
        <w:rPr>
          <w:rFonts w:ascii="Times New Roman"/>
        </w:rPr>
        <w:t xml:space="preserve">her nach einer Datei namens </w:t>
      </w:r>
      <w:proofErr w:type="spellStart"/>
      <w:r>
        <w:rPr>
          <w:rFonts w:ascii="Times New Roman"/>
        </w:rPr>
        <w:t>averageimage.img</w:t>
      </w:r>
      <w:proofErr w:type="spellEnd"/>
      <w:r>
        <w:rPr>
          <w:rFonts w:ascii="Times New Roman"/>
        </w:rPr>
        <w:t xml:space="preserve"> zu suchen.</w:t>
      </w:r>
    </w:p>
    <w:p w:rsidR="0029356C" w:rsidRDefault="004E562A">
      <w:pPr>
        <w:pStyle w:val="Text"/>
        <w:jc w:val="both"/>
      </w:pPr>
      <w:r>
        <w:rPr>
          <w:rFonts w:ascii="Times New Roman"/>
        </w:rPr>
        <w:t>W</w:t>
      </w:r>
      <w:r>
        <w:rPr>
          <w:rFonts w:hAnsi="Times New Roman"/>
        </w:rPr>
        <w:t>ä</w:t>
      </w:r>
      <w:r>
        <w:rPr>
          <w:rFonts w:ascii="Times New Roman"/>
        </w:rPr>
        <w:t>re das Bild einen Ordner tiefer, w</w:t>
      </w:r>
      <w:r>
        <w:rPr>
          <w:rFonts w:hAnsi="Times New Roman"/>
        </w:rPr>
        <w:t>ä</w:t>
      </w:r>
      <w:r>
        <w:rPr>
          <w:rFonts w:ascii="Times New Roman"/>
        </w:rPr>
        <w:t xml:space="preserve">re die Eingabe z.B. so: </w:t>
      </w:r>
      <w:proofErr w:type="spellStart"/>
      <w:r>
        <w:rPr>
          <w:rFonts w:ascii="Times New Roman"/>
        </w:rPr>
        <w:t>beispielordner/averageimage.img</w:t>
      </w:r>
      <w:proofErr w:type="spellEnd"/>
      <w:r>
        <w:rPr>
          <w:rFonts w:ascii="Times New Roman"/>
        </w:rPr>
        <w:t>.</w:t>
      </w:r>
    </w:p>
    <w:p w:rsidR="004E562A" w:rsidRDefault="004E562A">
      <w:pPr>
        <w:pStyle w:val="Text"/>
        <w:jc w:val="both"/>
        <w:rPr>
          <w:rFonts w:ascii="Times New Roman"/>
        </w:rPr>
      </w:pPr>
      <w:r>
        <w:rPr>
          <w:rFonts w:ascii="Times New Roman"/>
        </w:rPr>
        <w:t>Die overlayCAT12Template.m-Datei kann zwischendurch auch immer einmal abgespeichert werden, der Dateiname kann und sollte ruhig ver</w:t>
      </w:r>
      <w:r>
        <w:rPr>
          <w:rFonts w:hAnsi="Times New Roman"/>
        </w:rPr>
        <w:t>ä</w:t>
      </w:r>
      <w:r>
        <w:rPr>
          <w:rFonts w:ascii="Times New Roman"/>
        </w:rPr>
        <w:t>ndert werden, um im Nachhinein zu verstehen</w:t>
      </w:r>
      <w:proofErr w:type="gramStart"/>
      <w:r>
        <w:rPr>
          <w:rFonts w:ascii="Times New Roman"/>
        </w:rPr>
        <w:t>, auf</w:t>
      </w:r>
      <w:proofErr w:type="gramEnd"/>
      <w:r>
        <w:rPr>
          <w:rFonts w:ascii="Times New Roman"/>
        </w:rPr>
        <w:t xml:space="preserve"> welche Studie sich die Datei bezieht.</w:t>
      </w:r>
    </w:p>
    <w:p w:rsidR="004E562A" w:rsidRDefault="004E562A">
      <w:pPr>
        <w:pStyle w:val="Text"/>
        <w:jc w:val="both"/>
        <w:rPr>
          <w:rFonts w:ascii="Times New Roman"/>
        </w:rPr>
      </w:pPr>
    </w:p>
    <w:p w:rsidR="004E562A" w:rsidRDefault="004E562A">
      <w:pPr>
        <w:pStyle w:val="Text"/>
        <w:jc w:val="both"/>
        <w:rPr>
          <w:rFonts w:ascii="Times New Roman"/>
        </w:rPr>
      </w:pPr>
      <w:r>
        <w:rPr>
          <w:rFonts w:ascii="Times New Roman"/>
        </w:rPr>
        <w:t xml:space="preserve">ACHTUNG: Hierbei empfiehlt es sich sehr, auf Leerzeichen und Sonderzeichen zu verzichten! Also besser </w:t>
      </w:r>
      <w:r>
        <w:rPr>
          <w:rFonts w:ascii="Times New Roman"/>
        </w:rPr>
        <w:t>‚</w:t>
      </w:r>
      <w:proofErr w:type="spellStart"/>
      <w:r>
        <w:rPr>
          <w:rFonts w:ascii="Times New Roman"/>
        </w:rPr>
        <w:t>SozialeAngstlichkeitOverlay.m</w:t>
      </w:r>
      <w:proofErr w:type="spellEnd"/>
      <w:r>
        <w:rPr>
          <w:rFonts w:ascii="Times New Roman"/>
        </w:rPr>
        <w:t>’</w:t>
      </w:r>
      <w:r>
        <w:rPr>
          <w:rFonts w:ascii="Times New Roman"/>
        </w:rPr>
        <w:t xml:space="preserve"> als </w:t>
      </w:r>
      <w:r>
        <w:rPr>
          <w:rFonts w:ascii="Times New Roman"/>
        </w:rPr>
        <w:t>‚</w:t>
      </w:r>
      <w:r>
        <w:rPr>
          <w:rFonts w:ascii="Times New Roman"/>
        </w:rPr>
        <w:t xml:space="preserve">Soziale </w:t>
      </w:r>
      <w:r>
        <w:rPr>
          <w:rFonts w:ascii="Times New Roman"/>
        </w:rPr>
        <w:t>Ä</w:t>
      </w:r>
      <w:r>
        <w:rPr>
          <w:rFonts w:ascii="Times New Roman"/>
        </w:rPr>
        <w:t xml:space="preserve">ngstlichkeit </w:t>
      </w:r>
      <w:proofErr w:type="spellStart"/>
      <w:r>
        <w:rPr>
          <w:rFonts w:ascii="Times New Roman"/>
        </w:rPr>
        <w:t>Overlay.m</w:t>
      </w:r>
      <w:proofErr w:type="spellEnd"/>
      <w:r>
        <w:rPr>
          <w:rFonts w:ascii="Times New Roman"/>
        </w:rPr>
        <w:t>’</w:t>
      </w:r>
    </w:p>
    <w:p w:rsidR="0029356C" w:rsidRDefault="0029356C">
      <w:pPr>
        <w:pStyle w:val="Text"/>
        <w:jc w:val="both"/>
      </w:pPr>
    </w:p>
    <w:p w:rsidR="0029356C" w:rsidRDefault="004E562A">
      <w:pPr>
        <w:pStyle w:val="Text"/>
        <w:jc w:val="both"/>
      </w:pPr>
      <w:r>
        <w:rPr>
          <w:rFonts w:ascii="Times New Roman"/>
        </w:rPr>
        <w:t>Als n</w:t>
      </w:r>
      <w:r>
        <w:rPr>
          <w:rFonts w:hAnsi="Times New Roman"/>
        </w:rPr>
        <w:t>ä</w:t>
      </w:r>
      <w:r>
        <w:rPr>
          <w:rFonts w:ascii="Times New Roman"/>
        </w:rPr>
        <w:t xml:space="preserve">chstes </w:t>
      </w:r>
      <w:r>
        <w:rPr>
          <w:rFonts w:hAnsi="Times New Roman"/>
        </w:rPr>
        <w:t>ö</w:t>
      </w:r>
      <w:r>
        <w:rPr>
          <w:rFonts w:ascii="Times New Roman"/>
        </w:rPr>
        <w:t xml:space="preserve">ffnen wir CAT12. </w:t>
      </w:r>
      <w:r>
        <w:rPr>
          <w:rFonts w:hAnsi="Times New Roman"/>
        </w:rPr>
        <w:t>Ü</w:t>
      </w:r>
      <w:r>
        <w:rPr>
          <w:rFonts w:ascii="Times New Roman"/>
        </w:rPr>
        <w:t>ber</w:t>
      </w:r>
    </w:p>
    <w:p w:rsidR="0029356C" w:rsidRDefault="0029356C">
      <w:pPr>
        <w:pStyle w:val="Text"/>
        <w:jc w:val="both"/>
      </w:pPr>
    </w:p>
    <w:p w:rsidR="0029356C" w:rsidRDefault="004E562A">
      <w:pPr>
        <w:pStyle w:val="Text"/>
        <w:widowControl w:val="0"/>
        <w:tabs>
          <w:tab w:val="left" w:pos="480"/>
        </w:tabs>
        <w:jc w:val="both"/>
      </w:pPr>
      <w:r>
        <w:rPr>
          <w:rFonts w:ascii="Times New Roman"/>
        </w:rPr>
        <w:t xml:space="preserve">CAT12-&gt; Data </w:t>
      </w:r>
      <w:proofErr w:type="spellStart"/>
      <w:r>
        <w:rPr>
          <w:rFonts w:ascii="Times New Roman"/>
        </w:rPr>
        <w:t>presentation</w:t>
      </w:r>
      <w:proofErr w:type="spellEnd"/>
      <w:r>
        <w:rPr>
          <w:rFonts w:ascii="Times New Roman"/>
        </w:rPr>
        <w:t xml:space="preserve"> -&gt; </w:t>
      </w:r>
      <w:proofErr w:type="spellStart"/>
      <w:r>
        <w:rPr>
          <w:rFonts w:ascii="Times New Roman"/>
        </w:rPr>
        <w:t>transform</w:t>
      </w:r>
      <w:proofErr w:type="spellEnd"/>
      <w:r>
        <w:rPr>
          <w:rFonts w:ascii="Times New Roman"/>
        </w:rPr>
        <w:t xml:space="preserve"> </w:t>
      </w:r>
      <w:proofErr w:type="spellStart"/>
      <w:r>
        <w:rPr>
          <w:rFonts w:ascii="Times New Roman"/>
        </w:rPr>
        <w:t>SPM-maps</w:t>
      </w:r>
      <w:proofErr w:type="spellEnd"/>
      <w:r>
        <w:rPr>
          <w:rFonts w:ascii="Times New Roman"/>
        </w:rPr>
        <w:t xml:space="preserve">  -&gt; </w:t>
      </w:r>
      <w:proofErr w:type="spellStart"/>
      <w:r>
        <w:rPr>
          <w:rFonts w:ascii="Times New Roman"/>
        </w:rPr>
        <w:t>spmT-maps</w:t>
      </w:r>
      <w:proofErr w:type="spellEnd"/>
    </w:p>
    <w:p w:rsidR="0029356C" w:rsidRDefault="0029356C">
      <w:pPr>
        <w:pStyle w:val="Text"/>
        <w:widowControl w:val="0"/>
        <w:tabs>
          <w:tab w:val="left" w:pos="480"/>
        </w:tabs>
        <w:jc w:val="both"/>
      </w:pPr>
    </w:p>
    <w:p w:rsidR="0029356C" w:rsidRDefault="004E562A">
      <w:pPr>
        <w:pStyle w:val="Text"/>
        <w:widowControl w:val="0"/>
        <w:tabs>
          <w:tab w:val="left" w:pos="480"/>
        </w:tabs>
        <w:jc w:val="both"/>
      </w:pPr>
      <w:r>
        <w:rPr>
          <w:rFonts w:hAnsi="Times New Roman"/>
        </w:rPr>
        <w:t>ö</w:t>
      </w:r>
      <w:r>
        <w:rPr>
          <w:rFonts w:ascii="Times New Roman"/>
        </w:rPr>
        <w:t xml:space="preserve">ffnen wir einen </w:t>
      </w:r>
      <w:proofErr w:type="spellStart"/>
      <w:r>
        <w:rPr>
          <w:rFonts w:ascii="Times New Roman"/>
        </w:rPr>
        <w:t>Batcheditor</w:t>
      </w:r>
      <w:proofErr w:type="spellEnd"/>
      <w:r>
        <w:rPr>
          <w:rFonts w:ascii="Times New Roman"/>
        </w:rPr>
        <w:t xml:space="preserve">. Unter </w:t>
      </w:r>
      <w:proofErr w:type="spellStart"/>
      <w:r>
        <w:rPr>
          <w:rFonts w:ascii="Times New Roman"/>
        </w:rPr>
        <w:t>Volumes</w:t>
      </w:r>
      <w:proofErr w:type="spellEnd"/>
      <w:r>
        <w:rPr>
          <w:rFonts w:ascii="Times New Roman"/>
        </w:rPr>
        <w:t xml:space="preserve"> suchen wir einen der Kontraste, den wir zuvor f</w:t>
      </w:r>
      <w:r>
        <w:rPr>
          <w:rFonts w:hAnsi="Times New Roman"/>
        </w:rPr>
        <w:t>ü</w:t>
      </w:r>
      <w:r>
        <w:rPr>
          <w:rFonts w:ascii="Times New Roman"/>
        </w:rPr>
        <w:t xml:space="preserve">r die jeweilige Analyse erstellt haben, aus. Die Kontraste befinden sich in der Regel im </w:t>
      </w:r>
      <w:proofErr w:type="spellStart"/>
      <w:r>
        <w:rPr>
          <w:rFonts w:ascii="Times New Roman"/>
        </w:rPr>
        <w:t>analysis</w:t>
      </w:r>
      <w:proofErr w:type="spellEnd"/>
      <w:r>
        <w:rPr>
          <w:rFonts w:ascii="Times New Roman"/>
        </w:rPr>
        <w:t xml:space="preserve"> Ordner der betreffenden Untersuchung und tragen Namen wie </w:t>
      </w:r>
      <w:r>
        <w:rPr>
          <w:rFonts w:hAnsi="Times New Roman"/>
        </w:rPr>
        <w:t>„</w:t>
      </w:r>
      <w:r>
        <w:rPr>
          <w:rFonts w:ascii="Times New Roman"/>
        </w:rPr>
        <w:t>spmT_0001.img</w:t>
      </w:r>
      <w:r>
        <w:rPr>
          <w:rFonts w:hAnsi="Times New Roman"/>
        </w:rPr>
        <w:t>“</w:t>
      </w:r>
      <w:r>
        <w:rPr>
          <w:rFonts w:hAnsi="Times New Roman"/>
        </w:rPr>
        <w:t xml:space="preserve"> </w:t>
      </w:r>
      <w:r>
        <w:rPr>
          <w:rFonts w:ascii="Times New Roman"/>
        </w:rPr>
        <w:t xml:space="preserve">. </w:t>
      </w:r>
    </w:p>
    <w:p w:rsidR="0029356C" w:rsidRDefault="004E562A">
      <w:pPr>
        <w:pStyle w:val="Text"/>
        <w:widowControl w:val="0"/>
        <w:tabs>
          <w:tab w:val="left" w:pos="480"/>
        </w:tabs>
        <w:jc w:val="both"/>
      </w:pPr>
      <w:r>
        <w:rPr>
          <w:rFonts w:ascii="Times New Roman"/>
        </w:rPr>
        <w:t xml:space="preserve">Indem wir bei </w:t>
      </w:r>
      <w:r>
        <w:rPr>
          <w:rFonts w:hAnsi="Times New Roman"/>
        </w:rPr>
        <w:t>„</w:t>
      </w:r>
      <w:r>
        <w:rPr>
          <w:rFonts w:ascii="Times New Roman"/>
        </w:rPr>
        <w:t xml:space="preserve">Show also </w:t>
      </w:r>
      <w:proofErr w:type="spellStart"/>
      <w:r>
        <w:rPr>
          <w:rFonts w:ascii="Times New Roman"/>
        </w:rPr>
        <w:t>inverse</w:t>
      </w:r>
      <w:proofErr w:type="spellEnd"/>
      <w:r>
        <w:rPr>
          <w:rFonts w:ascii="Times New Roman"/>
        </w:rPr>
        <w:t xml:space="preserve"> </w:t>
      </w:r>
      <w:proofErr w:type="spellStart"/>
      <w:r>
        <w:rPr>
          <w:rFonts w:ascii="Times New Roman"/>
        </w:rPr>
        <w:t>effects</w:t>
      </w:r>
      <w:proofErr w:type="spellEnd"/>
      <w:r>
        <w:rPr>
          <w:rFonts w:ascii="Times New Roman"/>
        </w:rPr>
        <w:t xml:space="preserve"> (</w:t>
      </w:r>
      <w:proofErr w:type="spellStart"/>
      <w:r>
        <w:rPr>
          <w:rFonts w:ascii="Times New Roman"/>
        </w:rPr>
        <w:t>e.g</w:t>
      </w:r>
      <w:proofErr w:type="spellEnd"/>
      <w:r>
        <w:rPr>
          <w:rFonts w:ascii="Times New Roman"/>
        </w:rPr>
        <w:t xml:space="preserve">. </w:t>
      </w:r>
      <w:proofErr w:type="spellStart"/>
      <w:r>
        <w:rPr>
          <w:rFonts w:ascii="Times New Roman"/>
        </w:rPr>
        <w:t>neg</w:t>
      </w:r>
      <w:proofErr w:type="spellEnd"/>
      <w:r>
        <w:rPr>
          <w:rFonts w:ascii="Times New Roman"/>
        </w:rPr>
        <w:t xml:space="preserve">. </w:t>
      </w:r>
      <w:proofErr w:type="spellStart"/>
      <w:r>
        <w:rPr>
          <w:rFonts w:ascii="Times New Roman"/>
        </w:rPr>
        <w:t>values</w:t>
      </w:r>
      <w:proofErr w:type="spellEnd"/>
      <w:r>
        <w:rPr>
          <w:rFonts w:ascii="Times New Roman"/>
        </w:rPr>
        <w:t>)</w:t>
      </w:r>
      <w:r>
        <w:rPr>
          <w:rFonts w:hAnsi="Times New Roman"/>
        </w:rPr>
        <w:t>“</w:t>
      </w:r>
      <w:r>
        <w:rPr>
          <w:rFonts w:hAnsi="Times New Roman"/>
        </w:rPr>
        <w:t xml:space="preserve">  </w:t>
      </w:r>
      <w:r>
        <w:rPr>
          <w:rFonts w:ascii="Times New Roman"/>
        </w:rPr>
        <w:t xml:space="preserve">auf </w:t>
      </w:r>
      <w:r>
        <w:rPr>
          <w:rFonts w:hAnsi="Times New Roman"/>
        </w:rPr>
        <w:t>„</w:t>
      </w:r>
      <w:proofErr w:type="spellStart"/>
      <w:r>
        <w:rPr>
          <w:rFonts w:ascii="Times New Roman"/>
        </w:rPr>
        <w:t>yes</w:t>
      </w:r>
      <w:proofErr w:type="spellEnd"/>
      <w:r>
        <w:rPr>
          <w:rFonts w:hAnsi="Times New Roman"/>
        </w:rPr>
        <w:t>“</w:t>
      </w:r>
      <w:r>
        <w:rPr>
          <w:rFonts w:hAnsi="Times New Roman"/>
        </w:rPr>
        <w:t xml:space="preserve"> </w:t>
      </w:r>
      <w:r>
        <w:rPr>
          <w:rFonts w:ascii="Times New Roman"/>
        </w:rPr>
        <w:t xml:space="preserve">stellen, ist es egal, ob wir den </w:t>
      </w:r>
      <w:r>
        <w:rPr>
          <w:rFonts w:hAnsi="Times New Roman"/>
        </w:rPr>
        <w:t>„</w:t>
      </w:r>
      <w:r>
        <w:rPr>
          <w:rFonts w:ascii="Times New Roman"/>
        </w:rPr>
        <w:t xml:space="preserve">1 0 </w:t>
      </w:r>
      <w:proofErr w:type="spellStart"/>
      <w:r>
        <w:rPr>
          <w:rFonts w:ascii="Times New Roman"/>
        </w:rPr>
        <w:t>0</w:t>
      </w:r>
      <w:proofErr w:type="spellEnd"/>
      <w:r>
        <w:rPr>
          <w:rFonts w:hAnsi="Times New Roman"/>
        </w:rPr>
        <w:t>“</w:t>
      </w:r>
      <w:r>
        <w:rPr>
          <w:rFonts w:hAnsi="Times New Roman"/>
        </w:rPr>
        <w:t xml:space="preserve"> </w:t>
      </w:r>
      <w:r>
        <w:rPr>
          <w:rFonts w:ascii="Times New Roman"/>
        </w:rPr>
        <w:t xml:space="preserve">oder den </w:t>
      </w:r>
      <w:r>
        <w:rPr>
          <w:rFonts w:hAnsi="Times New Roman"/>
        </w:rPr>
        <w:t>„</w:t>
      </w:r>
      <w:r>
        <w:rPr>
          <w:rFonts w:ascii="Times New Roman"/>
        </w:rPr>
        <w:t xml:space="preserve">-1 0 </w:t>
      </w:r>
      <w:proofErr w:type="spellStart"/>
      <w:r>
        <w:rPr>
          <w:rFonts w:ascii="Times New Roman"/>
        </w:rPr>
        <w:t>0</w:t>
      </w:r>
      <w:proofErr w:type="spellEnd"/>
      <w:r>
        <w:rPr>
          <w:rFonts w:hAnsi="Times New Roman"/>
        </w:rPr>
        <w:t>“</w:t>
      </w:r>
      <w:r>
        <w:rPr>
          <w:rFonts w:hAnsi="Times New Roman"/>
        </w:rPr>
        <w:t xml:space="preserve"> </w:t>
      </w:r>
      <w:r>
        <w:rPr>
          <w:rFonts w:ascii="Times New Roman"/>
        </w:rPr>
        <w:t>Kontrast ausgew</w:t>
      </w:r>
      <w:r>
        <w:rPr>
          <w:rFonts w:hAnsi="Times New Roman"/>
        </w:rPr>
        <w:t>ä</w:t>
      </w:r>
      <w:r>
        <w:rPr>
          <w:rFonts w:ascii="Times New Roman"/>
        </w:rPr>
        <w:t>hlt haben. Beide Ergebnisse werden in einem Bild dargestellt werden. Sind diese Einstellungen gemacht, l</w:t>
      </w:r>
      <w:r>
        <w:rPr>
          <w:rFonts w:hAnsi="Times New Roman"/>
        </w:rPr>
        <w:t>ä</w:t>
      </w:r>
      <w:r>
        <w:rPr>
          <w:rFonts w:ascii="Times New Roman"/>
        </w:rPr>
        <w:t xml:space="preserve">uft das ganze durch. </w:t>
      </w:r>
    </w:p>
    <w:p w:rsidR="0029356C" w:rsidRDefault="0029356C">
      <w:pPr>
        <w:pStyle w:val="Text"/>
        <w:widowControl w:val="0"/>
        <w:tabs>
          <w:tab w:val="left" w:pos="480"/>
        </w:tabs>
        <w:jc w:val="both"/>
      </w:pPr>
    </w:p>
    <w:p w:rsidR="0029356C" w:rsidRDefault="004E562A">
      <w:pPr>
        <w:pStyle w:val="Text"/>
        <w:widowControl w:val="0"/>
        <w:tabs>
          <w:tab w:val="left" w:pos="480"/>
        </w:tabs>
        <w:jc w:val="both"/>
        <w:rPr>
          <w:rFonts w:ascii="Times New Roman" w:eastAsia="Times New Roman" w:hAnsi="Times New Roman" w:cs="Times New Roman"/>
          <w:b/>
          <w:bCs/>
        </w:rPr>
      </w:pPr>
      <w:r>
        <w:rPr>
          <w:rFonts w:ascii="Times New Roman"/>
          <w:b/>
          <w:bCs/>
        </w:rPr>
        <w:t xml:space="preserve">ACHTUNG: Es ist wichtig, dass die </w:t>
      </w:r>
      <w:proofErr w:type="spellStart"/>
      <w:r>
        <w:rPr>
          <w:rFonts w:ascii="Times New Roman"/>
          <w:b/>
          <w:bCs/>
        </w:rPr>
        <w:t>SPM.mat-Datei</w:t>
      </w:r>
      <w:proofErr w:type="spellEnd"/>
      <w:r>
        <w:rPr>
          <w:rFonts w:ascii="Times New Roman"/>
          <w:b/>
          <w:bCs/>
        </w:rPr>
        <w:t xml:space="preserve"> im selben Ordner wie die </w:t>
      </w:r>
      <w:proofErr w:type="spellStart"/>
      <w:r>
        <w:rPr>
          <w:rFonts w:ascii="Times New Roman"/>
          <w:b/>
          <w:bCs/>
        </w:rPr>
        <w:t>spmT-Datei</w:t>
      </w:r>
      <w:proofErr w:type="spellEnd"/>
      <w:r>
        <w:rPr>
          <w:rFonts w:ascii="Times New Roman"/>
          <w:b/>
          <w:bCs/>
        </w:rPr>
        <w:t xml:space="preserve"> liegt. Ansonsten kommt es zu einer Fehlermeldung und es wird keine transformierte Datei erstellt!</w:t>
      </w:r>
      <w:ins w:id="3" w:author="Christian Gaser" w:date="2016-03-04T12:12:00Z">
        <w:r w:rsidR="00B52987">
          <w:rPr>
            <w:rFonts w:ascii="Times New Roman"/>
            <w:b/>
            <w:bCs/>
          </w:rPr>
          <w:t xml:space="preserve"> Das sollte aber der Fall sein, wenn keine Dateien aus dem Analyseverzeichnis verschoben wurden.</w:t>
        </w:r>
      </w:ins>
    </w:p>
    <w:p w:rsidR="0029356C" w:rsidRDefault="0029356C">
      <w:pPr>
        <w:pStyle w:val="Text"/>
        <w:widowControl w:val="0"/>
        <w:tabs>
          <w:tab w:val="left" w:pos="480"/>
        </w:tabs>
        <w:jc w:val="both"/>
      </w:pPr>
    </w:p>
    <w:p w:rsidR="0029356C" w:rsidRDefault="004E562A">
      <w:pPr>
        <w:pStyle w:val="Text"/>
        <w:widowControl w:val="0"/>
        <w:tabs>
          <w:tab w:val="left" w:pos="480"/>
        </w:tabs>
        <w:jc w:val="both"/>
        <w:rPr>
          <w:rFonts w:ascii="Lucida Grande" w:eastAsia="Lucida Grande" w:hAnsi="Lucida Grande" w:cs="Lucida Grande"/>
        </w:rPr>
      </w:pPr>
      <w:r>
        <w:rPr>
          <w:rFonts w:ascii="Times New Roman"/>
        </w:rPr>
        <w:t>Daraufhin wird in dem Ordner, aus dem wir zuvor die spmT_0001.img-Datei ausgew</w:t>
      </w:r>
      <w:r>
        <w:rPr>
          <w:rFonts w:hAnsi="Times New Roman"/>
        </w:rPr>
        <w:t>ä</w:t>
      </w:r>
      <w:r>
        <w:rPr>
          <w:rFonts w:ascii="Times New Roman"/>
        </w:rPr>
        <w:t xml:space="preserve">hlt haben, eine neue Datei erstellt werden, die z.B. </w:t>
      </w:r>
      <w:r>
        <w:rPr>
          <w:rFonts w:hAnsi="Times New Roman"/>
        </w:rPr>
        <w:t>„</w:t>
      </w:r>
      <w:r>
        <w:rPr>
          <w:rFonts w:hAnsi="Times New Roman"/>
        </w:rPr>
        <w:t xml:space="preserve"> </w:t>
      </w:r>
      <w:r>
        <w:rPr>
          <w:rFonts w:ascii="Times New Roman"/>
          <w:lang w:val="en-US"/>
        </w:rPr>
        <w:t>logP_SCL_item_89_pos_p0.1_k0_bi</w:t>
      </w:r>
      <w:r>
        <w:rPr>
          <w:rFonts w:hAnsi="Times New Roman"/>
        </w:rPr>
        <w:t>”</w:t>
      </w:r>
      <w:r>
        <w:rPr>
          <w:rFonts w:hAnsi="Times New Roman"/>
        </w:rPr>
        <w:t xml:space="preserve"> </w:t>
      </w:r>
      <w:r>
        <w:rPr>
          <w:rFonts w:ascii="Times New Roman"/>
        </w:rPr>
        <w:t>hei</w:t>
      </w:r>
      <w:r>
        <w:rPr>
          <w:rFonts w:hAnsi="Times New Roman"/>
        </w:rPr>
        <w:t>ß</w:t>
      </w:r>
      <w:r>
        <w:rPr>
          <w:rFonts w:ascii="Times New Roman"/>
        </w:rPr>
        <w:t>en k</w:t>
      </w:r>
      <w:r>
        <w:rPr>
          <w:rFonts w:hAnsi="Times New Roman"/>
          <w:lang w:val="sv-SE"/>
        </w:rPr>
        <w:t>ö</w:t>
      </w:r>
      <w:proofErr w:type="spellStart"/>
      <w:r>
        <w:rPr>
          <w:rFonts w:ascii="Times New Roman"/>
        </w:rPr>
        <w:t>nnte</w:t>
      </w:r>
      <w:proofErr w:type="spellEnd"/>
      <w:r>
        <w:rPr>
          <w:rFonts w:ascii="Times New Roman"/>
        </w:rPr>
        <w:t>. Wir kopieren den Namen dieser neuen Datei und f</w:t>
      </w:r>
      <w:r>
        <w:rPr>
          <w:rFonts w:hAnsi="Times New Roman"/>
        </w:rPr>
        <w:t>ü</w:t>
      </w:r>
      <w:r>
        <w:rPr>
          <w:rFonts w:ascii="Times New Roman"/>
        </w:rPr>
        <w:t>gen ihn in der Spalte</w:t>
      </w:r>
      <w:r>
        <w:rPr>
          <w:rFonts w:ascii="Lucida Grande"/>
        </w:rPr>
        <w:t xml:space="preserve"> </w:t>
      </w:r>
    </w:p>
    <w:p w:rsidR="0029356C" w:rsidRDefault="0029356C">
      <w:pPr>
        <w:pStyle w:val="Text"/>
        <w:widowControl w:val="0"/>
        <w:tabs>
          <w:tab w:val="left" w:pos="480"/>
        </w:tabs>
        <w:rPr>
          <w:rFonts w:ascii="Lucida Grande" w:eastAsia="Lucida Grande" w:hAnsi="Lucida Grande" w:cs="Lucida Grande"/>
        </w:rPr>
      </w:pPr>
    </w:p>
    <w:p w:rsidR="0029356C" w:rsidRDefault="004E562A">
      <w:pPr>
        <w:pStyle w:val="Text"/>
        <w:widowControl w:val="0"/>
        <w:tabs>
          <w:tab w:val="left" w:pos="480"/>
        </w:tabs>
        <w:rPr>
          <w:rFonts w:ascii="Monaco" w:eastAsia="Monaco" w:hAnsi="Monaco" w:cs="Monaco"/>
          <w:sz w:val="20"/>
          <w:szCs w:val="20"/>
        </w:rPr>
      </w:pPr>
      <w:r>
        <w:rPr>
          <w:rFonts w:ascii="Monaco"/>
          <w:sz w:val="20"/>
          <w:szCs w:val="20"/>
          <w:lang w:val="en-US"/>
        </w:rPr>
        <w:t xml:space="preserve">% </w:t>
      </w:r>
      <w:proofErr w:type="gramStart"/>
      <w:r>
        <w:rPr>
          <w:rFonts w:ascii="Monaco"/>
          <w:sz w:val="20"/>
          <w:szCs w:val="20"/>
          <w:lang w:val="en-US"/>
        </w:rPr>
        <w:t>name</w:t>
      </w:r>
      <w:proofErr w:type="gramEnd"/>
      <w:r>
        <w:rPr>
          <w:rFonts w:ascii="Monaco"/>
          <w:sz w:val="20"/>
          <w:szCs w:val="20"/>
          <w:lang w:val="en-US"/>
        </w:rPr>
        <w:t xml:space="preserve"> of files</w:t>
      </w:r>
    </w:p>
    <w:p w:rsidR="0029356C" w:rsidRDefault="004E562A">
      <w:pPr>
        <w:pStyle w:val="Text"/>
        <w:widowControl w:val="0"/>
        <w:tabs>
          <w:tab w:val="left" w:pos="480"/>
        </w:tabs>
        <w:rPr>
          <w:rFonts w:ascii="Monaco" w:eastAsia="Monaco" w:hAnsi="Monaco" w:cs="Monaco"/>
          <w:sz w:val="20"/>
          <w:szCs w:val="20"/>
        </w:rPr>
      </w:pPr>
      <w:proofErr w:type="spellStart"/>
      <w:r>
        <w:rPr>
          <w:rFonts w:ascii="Monaco"/>
          <w:sz w:val="20"/>
          <w:szCs w:val="20"/>
          <w:lang w:val="nl-NL"/>
        </w:rPr>
        <w:t>OV.name</w:t>
      </w:r>
      <w:proofErr w:type="spellEnd"/>
      <w:r>
        <w:rPr>
          <w:rFonts w:ascii="Monaco"/>
          <w:sz w:val="20"/>
          <w:szCs w:val="20"/>
          <w:lang w:val="nl-NL"/>
        </w:rPr>
        <w:t>=</w:t>
      </w:r>
      <w:proofErr w:type="spellStart"/>
      <w:r>
        <w:rPr>
          <w:rFonts w:ascii="Monaco"/>
          <w:sz w:val="20"/>
          <w:szCs w:val="20"/>
        </w:rPr>
        <w:t>char</w:t>
      </w:r>
      <w:proofErr w:type="spellEnd"/>
      <w:r>
        <w:rPr>
          <w:rFonts w:ascii="Monaco"/>
          <w:sz w:val="20"/>
          <w:szCs w:val="20"/>
        </w:rPr>
        <w:t>(</w:t>
      </w:r>
      <w:r>
        <w:rPr>
          <w:rFonts w:ascii="Monaco"/>
          <w:color w:val="1C00CF"/>
          <w:sz w:val="20"/>
          <w:szCs w:val="20"/>
          <w:u w:color="1C00CF"/>
          <w:lang w:val="en-US"/>
        </w:rPr>
        <w:t>'SBC4a_analysis0.2/logP_SZ_gt_BP_p0.1_k0_bi.nii'</w:t>
      </w:r>
      <w:r>
        <w:rPr>
          <w:rFonts w:ascii="Monaco"/>
          <w:sz w:val="20"/>
          <w:szCs w:val="20"/>
        </w:rPr>
        <w:t>,...</w:t>
      </w:r>
    </w:p>
    <w:p w:rsidR="0029356C" w:rsidRDefault="004E562A">
      <w:pPr>
        <w:pStyle w:val="Text"/>
        <w:rPr>
          <w:rFonts w:ascii="Monaco" w:eastAsia="Monaco" w:hAnsi="Monaco" w:cs="Monaco"/>
          <w:sz w:val="20"/>
          <w:szCs w:val="20"/>
        </w:rPr>
      </w:pPr>
      <w:r>
        <w:rPr>
          <w:rFonts w:ascii="Monaco"/>
          <w:sz w:val="20"/>
          <w:szCs w:val="20"/>
        </w:rPr>
        <w:t xml:space="preserve">                </w:t>
      </w:r>
      <w:r>
        <w:rPr>
          <w:rFonts w:ascii="Monaco"/>
          <w:color w:val="1C00CF"/>
          <w:sz w:val="20"/>
          <w:szCs w:val="20"/>
          <w:u w:color="1C00CF"/>
          <w:lang w:val="en-US"/>
        </w:rPr>
        <w:t>'SBC4b_analysis0.2/logP_SZ_gt_BP_p0.1_k0_bi.nii'</w:t>
      </w:r>
      <w:r>
        <w:rPr>
          <w:rFonts w:ascii="Monaco"/>
          <w:sz w:val="20"/>
          <w:szCs w:val="20"/>
          <w:lang w:val="it-IT"/>
        </w:rPr>
        <w:t>);</w:t>
      </w:r>
    </w:p>
    <w:p w:rsidR="0029356C" w:rsidRDefault="0029356C">
      <w:pPr>
        <w:pStyle w:val="Text"/>
        <w:rPr>
          <w:rFonts w:ascii="Monaco" w:eastAsia="Monaco" w:hAnsi="Monaco" w:cs="Monaco"/>
          <w:sz w:val="20"/>
          <w:szCs w:val="20"/>
        </w:rPr>
      </w:pPr>
    </w:p>
    <w:p w:rsidR="0029356C" w:rsidRDefault="004E562A">
      <w:pPr>
        <w:pStyle w:val="Text"/>
        <w:jc w:val="both"/>
      </w:pPr>
      <w:r>
        <w:rPr>
          <w:rFonts w:ascii="Times New Roman"/>
        </w:rPr>
        <w:t>ein, so dass wir den blauen Text ersetzen. Das Ergebnis s</w:t>
      </w:r>
      <w:r>
        <w:rPr>
          <w:rFonts w:hAnsi="Times New Roman"/>
        </w:rPr>
        <w:t>ä</w:t>
      </w:r>
      <w:r>
        <w:rPr>
          <w:rFonts w:ascii="Times New Roman"/>
        </w:rPr>
        <w:t xml:space="preserve">he dann so aus: </w:t>
      </w:r>
    </w:p>
    <w:p w:rsidR="0029356C" w:rsidRDefault="0029356C">
      <w:pPr>
        <w:pStyle w:val="Text"/>
        <w:rPr>
          <w:rFonts w:ascii="Monaco" w:eastAsia="Monaco" w:hAnsi="Monaco" w:cs="Monaco"/>
          <w:sz w:val="20"/>
          <w:szCs w:val="20"/>
        </w:rPr>
      </w:pPr>
    </w:p>
    <w:p w:rsidR="0029356C" w:rsidRDefault="004E562A">
      <w:pPr>
        <w:pStyle w:val="Text"/>
        <w:widowControl w:val="0"/>
        <w:tabs>
          <w:tab w:val="left" w:pos="480"/>
        </w:tabs>
        <w:rPr>
          <w:rFonts w:ascii="Monaco" w:eastAsia="Monaco" w:hAnsi="Monaco" w:cs="Monaco"/>
          <w:sz w:val="20"/>
          <w:szCs w:val="20"/>
        </w:rPr>
      </w:pPr>
      <w:r>
        <w:rPr>
          <w:rFonts w:ascii="Monaco"/>
          <w:sz w:val="20"/>
          <w:szCs w:val="20"/>
          <w:lang w:val="en-US"/>
        </w:rPr>
        <w:t xml:space="preserve">% </w:t>
      </w:r>
      <w:proofErr w:type="gramStart"/>
      <w:r>
        <w:rPr>
          <w:rFonts w:ascii="Monaco"/>
          <w:sz w:val="20"/>
          <w:szCs w:val="20"/>
          <w:lang w:val="en-US"/>
        </w:rPr>
        <w:t>name</w:t>
      </w:r>
      <w:proofErr w:type="gramEnd"/>
      <w:r>
        <w:rPr>
          <w:rFonts w:ascii="Monaco"/>
          <w:sz w:val="20"/>
          <w:szCs w:val="20"/>
          <w:lang w:val="en-US"/>
        </w:rPr>
        <w:t xml:space="preserve"> of files</w:t>
      </w:r>
    </w:p>
    <w:p w:rsidR="0029356C" w:rsidRDefault="004E562A">
      <w:pPr>
        <w:pStyle w:val="Text"/>
        <w:rPr>
          <w:rFonts w:ascii="Monaco" w:eastAsia="Monaco" w:hAnsi="Monaco" w:cs="Monaco"/>
          <w:sz w:val="20"/>
          <w:szCs w:val="20"/>
        </w:rPr>
      </w:pPr>
      <w:proofErr w:type="spellStart"/>
      <w:r>
        <w:rPr>
          <w:rFonts w:ascii="Monaco"/>
          <w:sz w:val="20"/>
          <w:szCs w:val="20"/>
          <w:lang w:val="nl-NL"/>
        </w:rPr>
        <w:t>OV.name</w:t>
      </w:r>
      <w:proofErr w:type="spellEnd"/>
      <w:r>
        <w:rPr>
          <w:rFonts w:ascii="Monaco"/>
          <w:sz w:val="20"/>
          <w:szCs w:val="20"/>
          <w:lang w:val="nl-NL"/>
        </w:rPr>
        <w:t>=</w:t>
      </w:r>
      <w:proofErr w:type="spellStart"/>
      <w:r>
        <w:rPr>
          <w:rFonts w:ascii="Monaco"/>
          <w:sz w:val="20"/>
          <w:szCs w:val="20"/>
        </w:rPr>
        <w:t>char</w:t>
      </w:r>
      <w:proofErr w:type="spellEnd"/>
      <w:r>
        <w:rPr>
          <w:rFonts w:ascii="Monaco"/>
          <w:sz w:val="20"/>
          <w:szCs w:val="20"/>
        </w:rPr>
        <w:t>(</w:t>
      </w:r>
      <w:r>
        <w:rPr>
          <w:rFonts w:ascii="Monaco"/>
          <w:color w:val="1C00CF"/>
          <w:sz w:val="20"/>
          <w:szCs w:val="20"/>
          <w:u w:color="1C00CF"/>
          <w:lang w:val="en-US"/>
        </w:rPr>
        <w:t>'analysis/logP_SCL_item_89_pos_p0.1_k0_bi.nii'</w:t>
      </w:r>
      <w:r>
        <w:rPr>
          <w:rFonts w:ascii="Monaco"/>
          <w:sz w:val="20"/>
          <w:szCs w:val="20"/>
          <w:lang w:val="it-IT"/>
        </w:rPr>
        <w:t>);</w:t>
      </w:r>
    </w:p>
    <w:p w:rsidR="0029356C" w:rsidRDefault="0029356C">
      <w:pPr>
        <w:pStyle w:val="Text"/>
        <w:rPr>
          <w:rFonts w:ascii="Monaco" w:eastAsia="Monaco" w:hAnsi="Monaco" w:cs="Monaco"/>
          <w:sz w:val="20"/>
          <w:szCs w:val="20"/>
        </w:rPr>
      </w:pPr>
    </w:p>
    <w:p w:rsidR="0029356C" w:rsidRDefault="004E562A">
      <w:pPr>
        <w:pStyle w:val="Text"/>
        <w:jc w:val="both"/>
      </w:pPr>
      <w:r>
        <w:rPr>
          <w:rFonts w:ascii="Times New Roman"/>
          <w:lang w:val="nl-NL"/>
        </w:rPr>
        <w:t>Als n</w:t>
      </w:r>
      <w:proofErr w:type="spellStart"/>
      <w:r>
        <w:rPr>
          <w:rFonts w:hAnsi="Times New Roman"/>
        </w:rPr>
        <w:t>ä</w:t>
      </w:r>
      <w:r>
        <w:rPr>
          <w:rFonts w:ascii="Times New Roman"/>
        </w:rPr>
        <w:t>chstes</w:t>
      </w:r>
      <w:proofErr w:type="spellEnd"/>
      <w:r>
        <w:rPr>
          <w:rFonts w:ascii="Times New Roman"/>
        </w:rPr>
        <w:t xml:space="preserve"> m</w:t>
      </w:r>
      <w:r>
        <w:rPr>
          <w:rFonts w:hAnsi="Times New Roman"/>
        </w:rPr>
        <w:t>ü</w:t>
      </w:r>
      <w:r>
        <w:rPr>
          <w:rFonts w:ascii="Times New Roman"/>
        </w:rPr>
        <w:t>ssen wir noch den korrekten p-Wert w</w:t>
      </w:r>
      <w:r>
        <w:rPr>
          <w:rFonts w:hAnsi="Times New Roman"/>
        </w:rPr>
        <w:t>ä</w:t>
      </w:r>
      <w:r>
        <w:rPr>
          <w:rFonts w:ascii="Times New Roman"/>
        </w:rPr>
        <w:t>hlen. In der Regel geht es uns um die Darstellung von Ergebnissen mit p=0,001 unkorrigiert. Hier zu muss, wie die Tabelle in der overlayCAT12Template.m</w:t>
      </w:r>
      <w:r>
        <w:rPr>
          <w:rFonts w:hAnsi="Times New Roman"/>
        </w:rPr>
        <w:t>–</w:t>
      </w:r>
      <w:r>
        <w:rPr>
          <w:rFonts w:ascii="Times New Roman"/>
        </w:rPr>
        <w:t>Datei informiert, der logar</w:t>
      </w:r>
      <w:ins w:id="4" w:author="Christian Gaser" w:date="2016-03-04T12:14:00Z">
        <w:r w:rsidR="00B52987">
          <w:rPr>
            <w:rFonts w:ascii="Times New Roman"/>
          </w:rPr>
          <w:t>i</w:t>
        </w:r>
      </w:ins>
      <w:del w:id="5" w:author="Christian Gaser" w:date="2016-03-04T12:14:00Z">
        <w:r w:rsidDel="00B52987">
          <w:rPr>
            <w:rFonts w:ascii="Times New Roman"/>
          </w:rPr>
          <w:delText>y</w:delText>
        </w:r>
      </w:del>
      <w:r>
        <w:rPr>
          <w:rFonts w:ascii="Times New Roman"/>
        </w:rPr>
        <w:t xml:space="preserve">thmische Wert 3 eingetragen werden. Dies geschieht in der Zeile </w:t>
      </w:r>
    </w:p>
    <w:p w:rsidR="0029356C" w:rsidRDefault="0029356C">
      <w:pPr>
        <w:pStyle w:val="Text"/>
        <w:rPr>
          <w:rFonts w:ascii="Monaco" w:eastAsia="Monaco" w:hAnsi="Monaco" w:cs="Monaco"/>
          <w:sz w:val="20"/>
          <w:szCs w:val="20"/>
        </w:rPr>
      </w:pPr>
    </w:p>
    <w:p w:rsidR="0029356C" w:rsidRDefault="004E562A">
      <w:pPr>
        <w:pStyle w:val="Text"/>
        <w:widowControl w:val="0"/>
        <w:tabs>
          <w:tab w:val="left" w:pos="480"/>
        </w:tabs>
        <w:rPr>
          <w:rFonts w:ascii="Monaco" w:eastAsia="Monaco" w:hAnsi="Monaco" w:cs="Monaco"/>
          <w:sz w:val="20"/>
          <w:szCs w:val="20"/>
        </w:rPr>
      </w:pPr>
      <w:r>
        <w:rPr>
          <w:rFonts w:ascii="Monaco"/>
          <w:sz w:val="20"/>
          <w:szCs w:val="20"/>
          <w:lang w:val="en-US"/>
        </w:rPr>
        <w:t xml:space="preserve">% Be </w:t>
      </w:r>
      <w:proofErr w:type="spellStart"/>
      <w:r>
        <w:rPr>
          <w:rFonts w:ascii="Monaco"/>
          <w:sz w:val="20"/>
          <w:szCs w:val="20"/>
          <w:lang w:val="en-US"/>
        </w:rPr>
        <w:t>carefule</w:t>
      </w:r>
      <w:proofErr w:type="spellEnd"/>
      <w:r>
        <w:rPr>
          <w:rFonts w:ascii="Monaco"/>
          <w:sz w:val="20"/>
          <w:szCs w:val="20"/>
          <w:lang w:val="en-US"/>
        </w:rPr>
        <w:t>: intensities below the lower range are not shown!</w:t>
      </w:r>
    </w:p>
    <w:p w:rsidR="0029356C" w:rsidRDefault="004E562A">
      <w:pPr>
        <w:pStyle w:val="Text"/>
        <w:rPr>
          <w:rFonts w:ascii="Monaco" w:eastAsia="Monaco" w:hAnsi="Monaco" w:cs="Monaco"/>
          <w:sz w:val="20"/>
          <w:szCs w:val="20"/>
        </w:rPr>
      </w:pPr>
      <w:proofErr w:type="spellStart"/>
      <w:r>
        <w:rPr>
          <w:rFonts w:ascii="Monaco"/>
          <w:sz w:val="20"/>
          <w:szCs w:val="20"/>
        </w:rPr>
        <w:t>OV.range</w:t>
      </w:r>
      <w:proofErr w:type="spellEnd"/>
      <w:r>
        <w:rPr>
          <w:rFonts w:ascii="Monaco"/>
          <w:sz w:val="20"/>
          <w:szCs w:val="20"/>
        </w:rPr>
        <w:t xml:space="preserve">   =[[-</w:t>
      </w:r>
      <w:r>
        <w:rPr>
          <w:rFonts w:ascii="Monaco"/>
          <w:color w:val="1C00CF"/>
          <w:sz w:val="20"/>
          <w:szCs w:val="20"/>
          <w:u w:color="1C00CF"/>
        </w:rPr>
        <w:t>6</w:t>
      </w:r>
      <w:r>
        <w:rPr>
          <w:rFonts w:ascii="Monaco"/>
          <w:sz w:val="20"/>
          <w:szCs w:val="20"/>
        </w:rPr>
        <w:t xml:space="preserve"> </w:t>
      </w:r>
      <w:r>
        <w:rPr>
          <w:rFonts w:ascii="Monaco"/>
          <w:color w:val="1C00CF"/>
          <w:sz w:val="20"/>
          <w:szCs w:val="20"/>
          <w:u w:color="1C00CF"/>
        </w:rPr>
        <w:t>6</w:t>
      </w:r>
      <w:r>
        <w:rPr>
          <w:rFonts w:ascii="Monaco"/>
          <w:sz w:val="20"/>
          <w:szCs w:val="20"/>
          <w:lang w:val="pt-PT"/>
        </w:rPr>
        <w:t>]; [-</w:t>
      </w:r>
      <w:r>
        <w:rPr>
          <w:rFonts w:ascii="Monaco"/>
          <w:color w:val="1C00CF"/>
          <w:sz w:val="20"/>
          <w:szCs w:val="20"/>
          <w:u w:color="1C00CF"/>
        </w:rPr>
        <w:t>6</w:t>
      </w:r>
      <w:r>
        <w:rPr>
          <w:rFonts w:ascii="Monaco"/>
          <w:sz w:val="20"/>
          <w:szCs w:val="20"/>
        </w:rPr>
        <w:t xml:space="preserve"> </w:t>
      </w:r>
      <w:proofErr w:type="spellStart"/>
      <w:r>
        <w:rPr>
          <w:rFonts w:ascii="Monaco"/>
          <w:color w:val="1C00CF"/>
          <w:sz w:val="20"/>
          <w:szCs w:val="20"/>
          <w:u w:color="1C00CF"/>
        </w:rPr>
        <w:t>6</w:t>
      </w:r>
      <w:proofErr w:type="spellEnd"/>
      <w:r>
        <w:rPr>
          <w:rFonts w:ascii="Monaco"/>
          <w:sz w:val="20"/>
          <w:szCs w:val="20"/>
          <w:lang w:val="pt-PT"/>
        </w:rPr>
        <w:t>]];</w:t>
      </w:r>
    </w:p>
    <w:p w:rsidR="0029356C" w:rsidRDefault="0029356C">
      <w:pPr>
        <w:pStyle w:val="Text"/>
        <w:jc w:val="both"/>
        <w:rPr>
          <w:rFonts w:ascii="Monaco" w:eastAsia="Monaco" w:hAnsi="Monaco" w:cs="Monaco"/>
          <w:sz w:val="20"/>
          <w:szCs w:val="20"/>
        </w:rPr>
      </w:pPr>
    </w:p>
    <w:p w:rsidR="0029356C" w:rsidRDefault="004E562A">
      <w:pPr>
        <w:pStyle w:val="Text"/>
        <w:jc w:val="both"/>
      </w:pPr>
      <w:r>
        <w:rPr>
          <w:rFonts w:ascii="Times New Roman"/>
        </w:rPr>
        <w:t>Das Ergebnis s</w:t>
      </w:r>
      <w:r>
        <w:rPr>
          <w:rFonts w:hAnsi="Times New Roman"/>
        </w:rPr>
        <w:t>ä</w:t>
      </w:r>
      <w:r>
        <w:rPr>
          <w:rFonts w:ascii="Times New Roman"/>
        </w:rPr>
        <w:t xml:space="preserve">he dann so aus: </w:t>
      </w:r>
    </w:p>
    <w:p w:rsidR="0029356C" w:rsidRDefault="0029356C">
      <w:pPr>
        <w:pStyle w:val="Text"/>
        <w:rPr>
          <w:rFonts w:ascii="Monaco" w:eastAsia="Monaco" w:hAnsi="Monaco" w:cs="Monaco"/>
          <w:sz w:val="20"/>
          <w:szCs w:val="20"/>
        </w:rPr>
      </w:pPr>
    </w:p>
    <w:p w:rsidR="0029356C" w:rsidRDefault="004E562A">
      <w:pPr>
        <w:pStyle w:val="Text"/>
        <w:widowControl w:val="0"/>
        <w:tabs>
          <w:tab w:val="left" w:pos="480"/>
        </w:tabs>
        <w:rPr>
          <w:rFonts w:ascii="Monaco" w:eastAsia="Monaco" w:hAnsi="Monaco" w:cs="Monaco"/>
          <w:sz w:val="20"/>
          <w:szCs w:val="20"/>
        </w:rPr>
      </w:pPr>
      <w:r>
        <w:rPr>
          <w:rFonts w:ascii="Monaco"/>
          <w:sz w:val="20"/>
          <w:szCs w:val="20"/>
          <w:lang w:val="en-US"/>
        </w:rPr>
        <w:t xml:space="preserve">% Be </w:t>
      </w:r>
      <w:proofErr w:type="spellStart"/>
      <w:r>
        <w:rPr>
          <w:rFonts w:ascii="Monaco"/>
          <w:sz w:val="20"/>
          <w:szCs w:val="20"/>
          <w:lang w:val="en-US"/>
        </w:rPr>
        <w:t>carefule</w:t>
      </w:r>
      <w:proofErr w:type="spellEnd"/>
      <w:r>
        <w:rPr>
          <w:rFonts w:ascii="Monaco"/>
          <w:sz w:val="20"/>
          <w:szCs w:val="20"/>
          <w:lang w:val="en-US"/>
        </w:rPr>
        <w:t>: intensities below the lower range are not shown!</w:t>
      </w:r>
    </w:p>
    <w:p w:rsidR="0029356C" w:rsidRDefault="004E562A">
      <w:pPr>
        <w:pStyle w:val="Text"/>
        <w:rPr>
          <w:rFonts w:ascii="Monaco" w:eastAsia="Monaco" w:hAnsi="Monaco" w:cs="Monaco"/>
          <w:sz w:val="20"/>
          <w:szCs w:val="20"/>
        </w:rPr>
      </w:pPr>
      <w:proofErr w:type="spellStart"/>
      <w:r>
        <w:rPr>
          <w:rFonts w:ascii="Monaco"/>
          <w:sz w:val="20"/>
          <w:szCs w:val="20"/>
        </w:rPr>
        <w:t>OV.range</w:t>
      </w:r>
      <w:proofErr w:type="spellEnd"/>
      <w:r>
        <w:rPr>
          <w:rFonts w:ascii="Monaco"/>
          <w:sz w:val="20"/>
          <w:szCs w:val="20"/>
        </w:rPr>
        <w:t xml:space="preserve">   =[-</w:t>
      </w:r>
      <w:r>
        <w:rPr>
          <w:rFonts w:ascii="Monaco"/>
          <w:color w:val="1C00CF"/>
          <w:sz w:val="20"/>
          <w:szCs w:val="20"/>
          <w:u w:color="1C00CF"/>
        </w:rPr>
        <w:t>3</w:t>
      </w:r>
      <w:r>
        <w:rPr>
          <w:rFonts w:ascii="Monaco"/>
          <w:sz w:val="20"/>
          <w:szCs w:val="20"/>
        </w:rPr>
        <w:t xml:space="preserve"> </w:t>
      </w:r>
      <w:r>
        <w:rPr>
          <w:rFonts w:ascii="Monaco"/>
          <w:color w:val="1C00CF"/>
          <w:sz w:val="20"/>
          <w:szCs w:val="20"/>
          <w:u w:color="1C00CF"/>
        </w:rPr>
        <w:t>3</w:t>
      </w:r>
      <w:r>
        <w:rPr>
          <w:rFonts w:ascii="Monaco"/>
          <w:sz w:val="20"/>
          <w:szCs w:val="20"/>
          <w:lang w:val="pt-PT"/>
        </w:rPr>
        <w:t>];</w:t>
      </w:r>
    </w:p>
    <w:p w:rsidR="0029356C" w:rsidRDefault="0029356C">
      <w:pPr>
        <w:pStyle w:val="Text"/>
        <w:rPr>
          <w:rFonts w:ascii="Monaco" w:eastAsia="Monaco" w:hAnsi="Monaco" w:cs="Monaco"/>
          <w:sz w:val="20"/>
          <w:szCs w:val="20"/>
        </w:rPr>
      </w:pPr>
    </w:p>
    <w:p w:rsidR="0029356C" w:rsidRDefault="004E562A">
      <w:pPr>
        <w:pStyle w:val="Text"/>
        <w:jc w:val="both"/>
      </w:pPr>
      <w:r>
        <w:rPr>
          <w:rFonts w:ascii="Times New Roman"/>
        </w:rPr>
        <w:t xml:space="preserve">Ein letzter Abschnitt in </w:t>
      </w:r>
      <w:proofErr w:type="spellStart"/>
      <w:r>
        <w:rPr>
          <w:rFonts w:ascii="Times New Roman"/>
        </w:rPr>
        <w:t>overlay.m</w:t>
      </w:r>
      <w:proofErr w:type="spellEnd"/>
      <w:r>
        <w:rPr>
          <w:rFonts w:ascii="Times New Roman"/>
        </w:rPr>
        <w:t xml:space="preserve"> betrifft die Frage, wie genau die </w:t>
      </w:r>
      <w:proofErr w:type="spellStart"/>
      <w:r>
        <w:rPr>
          <w:rFonts w:ascii="Times New Roman"/>
        </w:rPr>
        <w:t>Slices</w:t>
      </w:r>
      <w:proofErr w:type="spellEnd"/>
      <w:r>
        <w:rPr>
          <w:rFonts w:ascii="Times New Roman"/>
        </w:rPr>
        <w:t xml:space="preserve">, die uns interessieren, aussehen sollen. Dazu </w:t>
      </w:r>
      <w:proofErr w:type="spellStart"/>
      <w:r>
        <w:rPr>
          <w:rFonts w:ascii="Times New Roman"/>
        </w:rPr>
        <w:t>ben</w:t>
      </w:r>
      <w:proofErr w:type="spellEnd"/>
      <w:r>
        <w:rPr>
          <w:rFonts w:hAnsi="Times New Roman"/>
          <w:lang w:val="sv-SE"/>
        </w:rPr>
        <w:t>ö</w:t>
      </w:r>
      <w:proofErr w:type="spellStart"/>
      <w:r>
        <w:rPr>
          <w:rFonts w:ascii="Times New Roman"/>
        </w:rPr>
        <w:t>tigen</w:t>
      </w:r>
      <w:proofErr w:type="spellEnd"/>
      <w:r>
        <w:rPr>
          <w:rFonts w:ascii="Times New Roman"/>
        </w:rPr>
        <w:t xml:space="preserve"> wir folgenden Absatz: </w:t>
      </w:r>
    </w:p>
    <w:p w:rsidR="0029356C" w:rsidRDefault="0029356C">
      <w:pPr>
        <w:pStyle w:val="Text"/>
        <w:rPr>
          <w:rFonts w:ascii="Monaco" w:eastAsia="Monaco" w:hAnsi="Monaco" w:cs="Monaco"/>
          <w:sz w:val="20"/>
          <w:szCs w:val="20"/>
        </w:rPr>
      </w:pPr>
    </w:p>
    <w:p w:rsidR="0029356C" w:rsidRDefault="004E562A">
      <w:pPr>
        <w:pStyle w:val="Text"/>
        <w:widowControl w:val="0"/>
        <w:tabs>
          <w:tab w:val="left" w:pos="480"/>
        </w:tabs>
        <w:rPr>
          <w:rFonts w:ascii="Monaco" w:eastAsia="Monaco" w:hAnsi="Monaco" w:cs="Monaco"/>
          <w:sz w:val="20"/>
          <w:szCs w:val="20"/>
        </w:rPr>
      </w:pPr>
      <w:r>
        <w:rPr>
          <w:rFonts w:ascii="Monaco"/>
          <w:sz w:val="20"/>
          <w:szCs w:val="20"/>
          <w:lang w:val="en-US"/>
        </w:rPr>
        <w:t xml:space="preserve">% </w:t>
      </w:r>
      <w:proofErr w:type="gramStart"/>
      <w:r>
        <w:rPr>
          <w:rFonts w:ascii="Monaco"/>
          <w:sz w:val="20"/>
          <w:szCs w:val="20"/>
          <w:lang w:val="en-US"/>
        </w:rPr>
        <w:t>selection</w:t>
      </w:r>
      <w:proofErr w:type="gramEnd"/>
      <w:r>
        <w:rPr>
          <w:rFonts w:ascii="Monaco"/>
          <w:sz w:val="20"/>
          <w:szCs w:val="20"/>
          <w:lang w:val="en-US"/>
        </w:rPr>
        <w:t xml:space="preserve"> of slices and orientations</w:t>
      </w:r>
    </w:p>
    <w:p w:rsidR="0029356C" w:rsidRDefault="004E562A">
      <w:pPr>
        <w:pStyle w:val="Text"/>
        <w:widowControl w:val="0"/>
        <w:tabs>
          <w:tab w:val="left" w:pos="480"/>
        </w:tabs>
        <w:rPr>
          <w:rFonts w:ascii="Monaco" w:eastAsia="Monaco" w:hAnsi="Monaco" w:cs="Monaco"/>
          <w:sz w:val="20"/>
          <w:szCs w:val="20"/>
        </w:rPr>
      </w:pPr>
      <w:proofErr w:type="spellStart"/>
      <w:r>
        <w:rPr>
          <w:rFonts w:ascii="Monaco"/>
          <w:sz w:val="20"/>
          <w:szCs w:val="20"/>
        </w:rPr>
        <w:t>OV.slices_str</w:t>
      </w:r>
      <w:proofErr w:type="spellEnd"/>
      <w:r>
        <w:rPr>
          <w:rFonts w:ascii="Monaco"/>
          <w:sz w:val="20"/>
          <w:szCs w:val="20"/>
        </w:rPr>
        <w:t xml:space="preserve"> = </w:t>
      </w:r>
      <w:proofErr w:type="spellStart"/>
      <w:r>
        <w:rPr>
          <w:rFonts w:ascii="Monaco"/>
          <w:color w:val="AA0D91"/>
          <w:sz w:val="20"/>
          <w:szCs w:val="20"/>
          <w:u w:color="AA0D91"/>
          <w:lang w:val="da-DK"/>
        </w:rPr>
        <w:t>char</w:t>
      </w:r>
      <w:proofErr w:type="spellEnd"/>
      <w:r>
        <w:rPr>
          <w:rFonts w:ascii="Monaco"/>
          <w:sz w:val="20"/>
          <w:szCs w:val="20"/>
        </w:rPr>
        <w:t>(</w:t>
      </w:r>
      <w:r>
        <w:rPr>
          <w:rFonts w:ascii="Monaco"/>
          <w:color w:val="1C00CF"/>
          <w:sz w:val="20"/>
          <w:szCs w:val="20"/>
          <w:u w:color="1C00CF"/>
          <w:lang w:val="ru-RU"/>
        </w:rPr>
        <w:t>'-50:2:60'</w:t>
      </w:r>
      <w:r>
        <w:rPr>
          <w:rFonts w:ascii="Monaco"/>
          <w:sz w:val="20"/>
          <w:szCs w:val="20"/>
        </w:rPr>
        <w:t>,</w:t>
      </w:r>
      <w:r>
        <w:rPr>
          <w:rFonts w:ascii="Monaco"/>
          <w:color w:val="1C00CF"/>
          <w:sz w:val="20"/>
          <w:szCs w:val="20"/>
          <w:u w:color="1C00CF"/>
          <w:lang w:val="ru-RU"/>
        </w:rPr>
        <w:t>'-80:2:80'</w:t>
      </w:r>
      <w:r>
        <w:rPr>
          <w:rFonts w:ascii="Monaco"/>
          <w:sz w:val="20"/>
          <w:szCs w:val="20"/>
        </w:rPr>
        <w:t>,</w:t>
      </w:r>
      <w:r>
        <w:rPr>
          <w:rFonts w:ascii="Monaco"/>
          <w:color w:val="1C00CF"/>
          <w:sz w:val="20"/>
          <w:szCs w:val="20"/>
          <w:u w:color="1C00CF"/>
          <w:lang w:val="ru-RU"/>
        </w:rPr>
        <w:t>'-100:2:60'</w:t>
      </w:r>
      <w:r>
        <w:rPr>
          <w:rFonts w:ascii="Monaco"/>
          <w:sz w:val="20"/>
          <w:szCs w:val="20"/>
          <w:lang w:val="it-IT"/>
        </w:rPr>
        <w:t>);</w:t>
      </w:r>
    </w:p>
    <w:p w:rsidR="0029356C" w:rsidRDefault="004E562A">
      <w:pPr>
        <w:pStyle w:val="Text"/>
        <w:widowControl w:val="0"/>
        <w:tabs>
          <w:tab w:val="left" w:pos="480"/>
        </w:tabs>
        <w:rPr>
          <w:rFonts w:ascii="Monaco" w:eastAsia="Monaco" w:hAnsi="Monaco" w:cs="Monaco"/>
          <w:sz w:val="20"/>
          <w:szCs w:val="20"/>
        </w:rPr>
      </w:pPr>
      <w:proofErr w:type="spellStart"/>
      <w:r>
        <w:rPr>
          <w:rFonts w:ascii="Monaco"/>
          <w:sz w:val="20"/>
          <w:szCs w:val="20"/>
          <w:lang w:val="en-US"/>
        </w:rPr>
        <w:t>OV.transform</w:t>
      </w:r>
      <w:proofErr w:type="spellEnd"/>
      <w:r>
        <w:rPr>
          <w:rFonts w:ascii="Monaco"/>
          <w:sz w:val="20"/>
          <w:szCs w:val="20"/>
          <w:lang w:val="en-US"/>
        </w:rPr>
        <w:t xml:space="preserve"> = </w:t>
      </w:r>
      <w:proofErr w:type="spellStart"/>
      <w:proofErr w:type="gramStart"/>
      <w:r>
        <w:rPr>
          <w:rFonts w:ascii="Monaco"/>
          <w:color w:val="AA0D91"/>
          <w:sz w:val="20"/>
          <w:szCs w:val="20"/>
          <w:u w:color="AA0D91"/>
          <w:lang w:val="da-DK"/>
        </w:rPr>
        <w:t>char</w:t>
      </w:r>
      <w:proofErr w:type="spellEnd"/>
      <w:r>
        <w:rPr>
          <w:rFonts w:ascii="Monaco"/>
          <w:sz w:val="20"/>
          <w:szCs w:val="20"/>
        </w:rPr>
        <w:t>(</w:t>
      </w:r>
      <w:proofErr w:type="gramEnd"/>
      <w:r>
        <w:rPr>
          <w:rFonts w:ascii="Monaco"/>
          <w:color w:val="1C00CF"/>
          <w:sz w:val="20"/>
          <w:szCs w:val="20"/>
          <w:u w:color="1C00CF"/>
          <w:lang w:val="en-US"/>
        </w:rPr>
        <w:t>'axial'</w:t>
      </w:r>
      <w:r>
        <w:rPr>
          <w:rFonts w:ascii="Monaco"/>
          <w:sz w:val="20"/>
          <w:szCs w:val="20"/>
        </w:rPr>
        <w:t>,</w:t>
      </w:r>
      <w:r>
        <w:rPr>
          <w:rFonts w:ascii="Monaco"/>
          <w:color w:val="1C00CF"/>
          <w:sz w:val="20"/>
          <w:szCs w:val="20"/>
          <w:u w:color="1C00CF"/>
          <w:lang w:val="it-IT"/>
        </w:rPr>
        <w:t>'</w:t>
      </w:r>
      <w:proofErr w:type="spellStart"/>
      <w:r>
        <w:rPr>
          <w:rFonts w:ascii="Monaco"/>
          <w:color w:val="1C00CF"/>
          <w:sz w:val="20"/>
          <w:szCs w:val="20"/>
          <w:u w:color="1C00CF"/>
          <w:lang w:val="it-IT"/>
        </w:rPr>
        <w:t>sagittal</w:t>
      </w:r>
      <w:proofErr w:type="spellEnd"/>
      <w:r>
        <w:rPr>
          <w:rFonts w:ascii="Monaco"/>
          <w:color w:val="1C00CF"/>
          <w:sz w:val="20"/>
          <w:szCs w:val="20"/>
          <w:u w:color="1C00CF"/>
          <w:lang w:val="it-IT"/>
        </w:rPr>
        <w:t>'</w:t>
      </w:r>
      <w:r>
        <w:rPr>
          <w:rFonts w:ascii="Monaco"/>
          <w:sz w:val="20"/>
          <w:szCs w:val="20"/>
        </w:rPr>
        <w:t>,</w:t>
      </w:r>
      <w:r>
        <w:rPr>
          <w:rFonts w:ascii="Monaco"/>
          <w:color w:val="1C00CF"/>
          <w:sz w:val="20"/>
          <w:szCs w:val="20"/>
          <w:u w:color="1C00CF"/>
          <w:lang w:val="es-ES_tradnl"/>
        </w:rPr>
        <w:t>'coronal'</w:t>
      </w:r>
      <w:r>
        <w:rPr>
          <w:rFonts w:ascii="Monaco"/>
          <w:sz w:val="20"/>
          <w:szCs w:val="20"/>
          <w:lang w:val="it-IT"/>
        </w:rPr>
        <w:t>);</w:t>
      </w:r>
    </w:p>
    <w:p w:rsidR="0029356C" w:rsidRDefault="004E562A">
      <w:pPr>
        <w:pStyle w:val="Text"/>
        <w:widowControl w:val="0"/>
        <w:tabs>
          <w:tab w:val="left" w:pos="480"/>
        </w:tabs>
        <w:rPr>
          <w:rFonts w:ascii="Monaco" w:eastAsia="Monaco" w:hAnsi="Monaco" w:cs="Monaco"/>
          <w:sz w:val="20"/>
          <w:szCs w:val="20"/>
        </w:rPr>
      </w:pPr>
      <w:proofErr w:type="spellStart"/>
      <w:r>
        <w:rPr>
          <w:rFonts w:ascii="Monaco"/>
          <w:sz w:val="20"/>
          <w:szCs w:val="20"/>
        </w:rPr>
        <w:t>OV.printstr</w:t>
      </w:r>
      <w:proofErr w:type="spellEnd"/>
      <w:r>
        <w:rPr>
          <w:rFonts w:ascii="Monaco"/>
          <w:sz w:val="20"/>
          <w:szCs w:val="20"/>
        </w:rPr>
        <w:t xml:space="preserve"> = </w:t>
      </w:r>
      <w:r>
        <w:rPr>
          <w:rFonts w:ascii="Monaco"/>
          <w:color w:val="1C00CF"/>
          <w:sz w:val="20"/>
          <w:szCs w:val="20"/>
          <w:u w:color="1C00CF"/>
          <w:lang w:val="en-US"/>
        </w:rPr>
        <w:t>'print -r300 -painters -</w:t>
      </w:r>
      <w:proofErr w:type="spellStart"/>
      <w:r>
        <w:rPr>
          <w:rFonts w:ascii="Monaco"/>
          <w:color w:val="1C00CF"/>
          <w:sz w:val="20"/>
          <w:szCs w:val="20"/>
          <w:u w:color="1C00CF"/>
          <w:lang w:val="en-US"/>
        </w:rPr>
        <w:t>noui</w:t>
      </w:r>
      <w:proofErr w:type="spellEnd"/>
      <w:r>
        <w:rPr>
          <w:rFonts w:ascii="Monaco"/>
          <w:color w:val="1C00CF"/>
          <w:sz w:val="20"/>
          <w:szCs w:val="20"/>
          <w:u w:color="1C00CF"/>
          <w:lang w:val="en-US"/>
        </w:rPr>
        <w:t>'</w:t>
      </w:r>
      <w:r>
        <w:rPr>
          <w:rFonts w:ascii="Monaco"/>
          <w:sz w:val="20"/>
          <w:szCs w:val="20"/>
        </w:rPr>
        <w:t>;</w:t>
      </w:r>
    </w:p>
    <w:p w:rsidR="0029356C" w:rsidRDefault="0029356C">
      <w:pPr>
        <w:pStyle w:val="Text"/>
      </w:pPr>
    </w:p>
    <w:p w:rsidR="00B52987" w:rsidRDefault="004E562A">
      <w:pPr>
        <w:pStyle w:val="Text"/>
        <w:jc w:val="both"/>
        <w:rPr>
          <w:ins w:id="6" w:author="Christian Gaser" w:date="2016-03-04T12:17:00Z"/>
          <w:rFonts w:ascii="Times New Roman"/>
        </w:rPr>
      </w:pPr>
      <w:r>
        <w:rPr>
          <w:rFonts w:ascii="Times New Roman"/>
        </w:rPr>
        <w:t xml:space="preserve">Die Angabe -80:2:80 ist hier z.B. wie folgt zu verstehen: von der </w:t>
      </w:r>
      <w:proofErr w:type="spellStart"/>
      <w:r>
        <w:rPr>
          <w:rFonts w:ascii="Times New Roman"/>
        </w:rPr>
        <w:t>sagittalen</w:t>
      </w:r>
      <w:proofErr w:type="spellEnd"/>
      <w:r>
        <w:rPr>
          <w:rFonts w:ascii="Times New Roman"/>
        </w:rPr>
        <w:t xml:space="preserve"> Koordinate -30 bis zur Koordinate +30 werden in 2er-Schritten (daher die 2 in der Mitte</w:t>
      </w:r>
      <w:proofErr w:type="gramStart"/>
      <w:r>
        <w:rPr>
          <w:rFonts w:ascii="Times New Roman"/>
        </w:rPr>
        <w:t>) alle</w:t>
      </w:r>
      <w:proofErr w:type="gramEnd"/>
      <w:r>
        <w:rPr>
          <w:rFonts w:ascii="Times New Roman"/>
        </w:rPr>
        <w:t xml:space="preserve"> Schnitte angezeigt. Diese Werte m</w:t>
      </w:r>
      <w:r>
        <w:rPr>
          <w:rFonts w:hAnsi="Times New Roman"/>
        </w:rPr>
        <w:t>ü</w:t>
      </w:r>
      <w:r>
        <w:rPr>
          <w:rFonts w:ascii="Times New Roman"/>
        </w:rPr>
        <w:t>ssen wir sp</w:t>
      </w:r>
      <w:r>
        <w:rPr>
          <w:rFonts w:hAnsi="Times New Roman"/>
        </w:rPr>
        <w:t>ä</w:t>
      </w:r>
      <w:r>
        <w:rPr>
          <w:rFonts w:ascii="Times New Roman"/>
        </w:rPr>
        <w:t>ter hin- und her korrigieren, bis uns das Ergebnis gef</w:t>
      </w:r>
      <w:r>
        <w:rPr>
          <w:rFonts w:hAnsi="Times New Roman"/>
        </w:rPr>
        <w:t>ä</w:t>
      </w:r>
      <w:r>
        <w:rPr>
          <w:rFonts w:ascii="Times New Roman"/>
        </w:rPr>
        <w:t>llt. Aber zuerst empfiehlt es sich, gro</w:t>
      </w:r>
      <w:r>
        <w:rPr>
          <w:rFonts w:hAnsi="Times New Roman"/>
        </w:rPr>
        <w:t>ß</w:t>
      </w:r>
      <w:r>
        <w:rPr>
          <w:rFonts w:ascii="Times New Roman"/>
        </w:rPr>
        <w:t xml:space="preserve">e Werte einzugeben und sich das Ergebnis einmal anzusehen. </w:t>
      </w:r>
      <w:ins w:id="7" w:author="Christian Gaser" w:date="2016-03-04T12:16:00Z">
        <w:r w:rsidR="00B52987">
          <w:rPr>
            <w:rFonts w:ascii="Times New Roman"/>
          </w:rPr>
          <w:t>Hilfreich f</w:t>
        </w:r>
        <w:r w:rsidR="00B52987">
          <w:rPr>
            <w:rFonts w:ascii="Times New Roman"/>
          </w:rPr>
          <w:t>ü</w:t>
        </w:r>
        <w:r w:rsidR="00B52987">
          <w:rPr>
            <w:rFonts w:ascii="Times New Roman"/>
          </w:rPr>
          <w:t xml:space="preserve">r die Auswahl der Schichten kann auch sein, wenn ihr das </w:t>
        </w:r>
      </w:ins>
      <w:proofErr w:type="spellStart"/>
      <w:ins w:id="8" w:author="Christian Gaser" w:date="2016-03-04T12:17:00Z">
        <w:r w:rsidR="00B52987">
          <w:rPr>
            <w:rFonts w:ascii="Times New Roman"/>
          </w:rPr>
          <w:t>Overlay-</w:t>
        </w:r>
      </w:ins>
      <w:ins w:id="9" w:author="Christian Gaser" w:date="2016-03-04T12:16:00Z">
        <w:r w:rsidR="00B52987">
          <w:rPr>
            <w:rFonts w:ascii="Times New Roman"/>
          </w:rPr>
          <w:t>Tool</w:t>
        </w:r>
      </w:ins>
      <w:proofErr w:type="spellEnd"/>
      <w:ins w:id="10" w:author="Christian Gaser" w:date="2016-03-04T12:17:00Z">
        <w:r w:rsidR="00B52987">
          <w:rPr>
            <w:rFonts w:ascii="Times New Roman"/>
          </w:rPr>
          <w:t xml:space="preserve"> direkt im interaktiven Modus aufruft:</w:t>
        </w:r>
      </w:ins>
    </w:p>
    <w:p w:rsidR="00B52987" w:rsidRDefault="00B52987" w:rsidP="00B52987">
      <w:pPr>
        <w:pStyle w:val="Text"/>
        <w:widowControl w:val="0"/>
        <w:numPr>
          <w:ins w:id="11" w:author="Christian Gaser" w:date="2016-03-04T12:18:00Z"/>
        </w:numPr>
        <w:tabs>
          <w:tab w:val="left" w:pos="480"/>
        </w:tabs>
        <w:jc w:val="both"/>
        <w:rPr>
          <w:ins w:id="12" w:author="Christian Gaser" w:date="2016-03-04T12:18:00Z"/>
          <w:rFonts w:ascii="Times New Roman"/>
        </w:rPr>
      </w:pPr>
    </w:p>
    <w:p w:rsidR="00B52987" w:rsidRDefault="00B52987" w:rsidP="00B52987">
      <w:pPr>
        <w:pStyle w:val="Text"/>
        <w:widowControl w:val="0"/>
        <w:numPr>
          <w:ins w:id="13" w:author="Christian Gaser" w:date="2016-03-04T12:18:00Z"/>
        </w:numPr>
        <w:tabs>
          <w:tab w:val="left" w:pos="480"/>
        </w:tabs>
        <w:jc w:val="both"/>
        <w:rPr>
          <w:ins w:id="14" w:author="Christian Gaser" w:date="2016-03-04T12:18:00Z"/>
        </w:rPr>
      </w:pPr>
      <w:ins w:id="15" w:author="Christian Gaser" w:date="2016-03-04T12:18:00Z">
        <w:r>
          <w:rPr>
            <w:rFonts w:ascii="Times New Roman"/>
          </w:rPr>
          <w:t xml:space="preserve">CAT12-&gt; Data </w:t>
        </w:r>
        <w:proofErr w:type="spellStart"/>
        <w:r>
          <w:rPr>
            <w:rFonts w:ascii="Times New Roman"/>
          </w:rPr>
          <w:t>presentation</w:t>
        </w:r>
        <w:proofErr w:type="spellEnd"/>
        <w:r>
          <w:rPr>
            <w:rFonts w:ascii="Times New Roman"/>
          </w:rPr>
          <w:t xml:space="preserve"> -&gt; </w:t>
        </w:r>
        <w:proofErr w:type="spellStart"/>
        <w:r>
          <w:rPr>
            <w:rFonts w:ascii="Times New Roman"/>
          </w:rPr>
          <w:t>Slice</w:t>
        </w:r>
        <w:proofErr w:type="spellEnd"/>
        <w:r>
          <w:rPr>
            <w:rFonts w:ascii="Times New Roman"/>
          </w:rPr>
          <w:t xml:space="preserve"> </w:t>
        </w:r>
        <w:proofErr w:type="spellStart"/>
        <w:r>
          <w:rPr>
            <w:rFonts w:ascii="Times New Roman"/>
          </w:rPr>
          <w:t>Overlay</w:t>
        </w:r>
        <w:proofErr w:type="spellEnd"/>
      </w:ins>
    </w:p>
    <w:p w:rsidR="00B52987" w:rsidRDefault="00B52987">
      <w:pPr>
        <w:pStyle w:val="Text"/>
        <w:numPr>
          <w:ins w:id="16" w:author="Christian Gaser" w:date="2016-03-04T12:18:00Z"/>
        </w:numPr>
        <w:jc w:val="both"/>
        <w:rPr>
          <w:ins w:id="17" w:author="Christian Gaser" w:date="2016-03-04T12:18:00Z"/>
          <w:rFonts w:ascii="Times New Roman"/>
        </w:rPr>
      </w:pPr>
    </w:p>
    <w:p w:rsidR="00B52987" w:rsidRPr="00B52987" w:rsidRDefault="00B52987">
      <w:pPr>
        <w:pStyle w:val="Text"/>
        <w:numPr>
          <w:ins w:id="18" w:author="Christian Gaser" w:date="2016-03-04T12:21:00Z"/>
        </w:numPr>
        <w:jc w:val="both"/>
        <w:rPr>
          <w:rFonts w:ascii="Times New Roman"/>
          <w:rPrChange w:id="19" w:author="Christian Gaser" w:date="2016-03-04T12:16:00Z">
            <w:rPr/>
          </w:rPrChange>
        </w:rPr>
      </w:pPr>
      <w:ins w:id="20" w:author="Christian Gaser" w:date="2016-03-04T12:18:00Z">
        <w:r>
          <w:rPr>
            <w:rFonts w:ascii="Times New Roman"/>
          </w:rPr>
          <w:t xml:space="preserve">Das unterliegende </w:t>
        </w:r>
        <w:proofErr w:type="spellStart"/>
        <w:r>
          <w:rPr>
            <w:rFonts w:ascii="Times New Roman"/>
          </w:rPr>
          <w:t>Template</w:t>
        </w:r>
        <w:proofErr w:type="spellEnd"/>
        <w:r>
          <w:rPr>
            <w:rFonts w:ascii="Times New Roman"/>
          </w:rPr>
          <w:t xml:space="preserve"> ist schon ausgew</w:t>
        </w:r>
        <w:r>
          <w:rPr>
            <w:rFonts w:ascii="Times New Roman"/>
          </w:rPr>
          <w:t>ä</w:t>
        </w:r>
        <w:r>
          <w:rPr>
            <w:rFonts w:ascii="Times New Roman"/>
          </w:rPr>
          <w:t xml:space="preserve">hlt und nachdem ihr das zu </w:t>
        </w:r>
        <w:r>
          <w:rPr>
            <w:rFonts w:ascii="Times New Roman"/>
          </w:rPr>
          <w:t>ü</w:t>
        </w:r>
        <w:r>
          <w:rPr>
            <w:rFonts w:ascii="Times New Roman"/>
          </w:rPr>
          <w:t>berlagernde Bild ausgew</w:t>
        </w:r>
        <w:r>
          <w:rPr>
            <w:rFonts w:ascii="Times New Roman"/>
          </w:rPr>
          <w:t>ä</w:t>
        </w:r>
        <w:r>
          <w:rPr>
            <w:rFonts w:ascii="Times New Roman"/>
          </w:rPr>
          <w:t>hlt habt, k</w:t>
        </w:r>
        <w:r>
          <w:rPr>
            <w:rFonts w:ascii="Times New Roman"/>
          </w:rPr>
          <w:t>ö</w:t>
        </w:r>
        <w:r>
          <w:rPr>
            <w:rFonts w:ascii="Times New Roman"/>
          </w:rPr>
          <w:t>nnt ich euch</w:t>
        </w:r>
      </w:ins>
      <w:ins w:id="21" w:author="Christian Gaser" w:date="2016-03-04T12:19:00Z">
        <w:r>
          <w:rPr>
            <w:rFonts w:ascii="Times New Roman"/>
          </w:rPr>
          <w:t xml:space="preserve"> alle Schichten mit lokalen Maxima anzeigen lassen, wenn ihr die Option </w:t>
        </w:r>
        <w:r>
          <w:rPr>
            <w:rFonts w:ascii="Times New Roman"/>
          </w:rPr>
          <w:t>„</w:t>
        </w:r>
        <w:proofErr w:type="spellStart"/>
        <w:r>
          <w:rPr>
            <w:rFonts w:ascii="Times New Roman"/>
          </w:rPr>
          <w:t>Estimate</w:t>
        </w:r>
        <w:proofErr w:type="spellEnd"/>
        <w:r>
          <w:rPr>
            <w:rFonts w:ascii="Times New Roman"/>
          </w:rPr>
          <w:t xml:space="preserve"> </w:t>
        </w:r>
        <w:proofErr w:type="spellStart"/>
        <w:r>
          <w:rPr>
            <w:rFonts w:ascii="Times New Roman"/>
          </w:rPr>
          <w:t>slices</w:t>
        </w:r>
        <w:proofErr w:type="spellEnd"/>
        <w:r>
          <w:rPr>
            <w:rFonts w:ascii="Times New Roman"/>
          </w:rPr>
          <w:t xml:space="preserve"> </w:t>
        </w:r>
        <w:proofErr w:type="spellStart"/>
        <w:r>
          <w:rPr>
            <w:rFonts w:ascii="Times New Roman"/>
          </w:rPr>
          <w:t>with</w:t>
        </w:r>
        <w:proofErr w:type="spellEnd"/>
        <w:r>
          <w:rPr>
            <w:rFonts w:ascii="Times New Roman"/>
          </w:rPr>
          <w:t xml:space="preserve"> </w:t>
        </w:r>
        <w:proofErr w:type="spellStart"/>
        <w:r>
          <w:rPr>
            <w:rFonts w:ascii="Times New Roman"/>
          </w:rPr>
          <w:t>local</w:t>
        </w:r>
        <w:proofErr w:type="spellEnd"/>
        <w:r>
          <w:rPr>
            <w:rFonts w:ascii="Times New Roman"/>
          </w:rPr>
          <w:t xml:space="preserve"> </w:t>
        </w:r>
        <w:proofErr w:type="spellStart"/>
        <w:r>
          <w:rPr>
            <w:rFonts w:ascii="Times New Roman"/>
          </w:rPr>
          <w:t>maxima</w:t>
        </w:r>
      </w:ins>
      <w:proofErr w:type="spellEnd"/>
      <w:ins w:id="22" w:author="Christian Gaser" w:date="2016-03-04T12:20:00Z">
        <w:r>
          <w:rPr>
            <w:rFonts w:ascii="Times New Roman"/>
          </w:rPr>
          <w:t>“</w:t>
        </w:r>
        <w:r>
          <w:rPr>
            <w:rFonts w:ascii="Times New Roman"/>
          </w:rPr>
          <w:t xml:space="preserve"> </w:t>
        </w:r>
      </w:ins>
      <w:ins w:id="23" w:author="Christian Gaser" w:date="2016-03-04T12:19:00Z">
        <w:r>
          <w:rPr>
            <w:rFonts w:ascii="Times New Roman"/>
          </w:rPr>
          <w:t>ausw</w:t>
        </w:r>
        <w:r>
          <w:rPr>
            <w:rFonts w:ascii="Times New Roman"/>
          </w:rPr>
          <w:t>ä</w:t>
        </w:r>
        <w:r>
          <w:rPr>
            <w:rFonts w:ascii="Times New Roman"/>
          </w:rPr>
          <w:t>hlt.</w:t>
        </w:r>
      </w:ins>
      <w:ins w:id="24" w:author="Christian Gaser" w:date="2016-03-04T12:20:00Z">
        <w:r>
          <w:rPr>
            <w:rFonts w:ascii="Times New Roman"/>
          </w:rPr>
          <w:t xml:space="preserve"> </w:t>
        </w:r>
        <w:proofErr w:type="gramStart"/>
        <w:r>
          <w:rPr>
            <w:rFonts w:ascii="Times New Roman"/>
          </w:rPr>
          <w:t xml:space="preserve">Aus diesen </w:t>
        </w:r>
        <w:proofErr w:type="spellStart"/>
        <w:r>
          <w:rPr>
            <w:rFonts w:ascii="Times New Roman"/>
          </w:rPr>
          <w:t>angezeigtne</w:t>
        </w:r>
        <w:proofErr w:type="spellEnd"/>
        <w:r>
          <w:rPr>
            <w:rFonts w:ascii="Times New Roman"/>
          </w:rPr>
          <w:t xml:space="preserve"> Schichten k</w:t>
        </w:r>
        <w:r>
          <w:rPr>
            <w:rFonts w:ascii="Times New Roman"/>
          </w:rPr>
          <w:t>ö</w:t>
        </w:r>
        <w:r>
          <w:rPr>
            <w:rFonts w:ascii="Times New Roman"/>
          </w:rPr>
          <w:t>nnt</w:t>
        </w:r>
        <w:proofErr w:type="gramEnd"/>
        <w:r>
          <w:rPr>
            <w:rFonts w:ascii="Times New Roman"/>
          </w:rPr>
          <w:t xml:space="preserve"> ihr dann die Interessantesten im Skript definieren.</w:t>
        </w:r>
      </w:ins>
    </w:p>
    <w:p w:rsidR="0029356C" w:rsidRDefault="004E562A">
      <w:pPr>
        <w:pStyle w:val="Text"/>
        <w:jc w:val="both"/>
      </w:pPr>
      <w:r>
        <w:rPr>
          <w:rFonts w:ascii="Times New Roman"/>
        </w:rPr>
        <w:t>Jetzt sind wir also f</w:t>
      </w:r>
      <w:r>
        <w:rPr>
          <w:rFonts w:hAnsi="Times New Roman"/>
        </w:rPr>
        <w:t>ü</w:t>
      </w:r>
      <w:r>
        <w:rPr>
          <w:rFonts w:ascii="Times New Roman"/>
        </w:rPr>
        <w:t>rs erste fertig im overlayCAT12Template.m-Dokument. Abspeichern und schlie</w:t>
      </w:r>
      <w:r>
        <w:rPr>
          <w:rFonts w:hAnsi="Times New Roman"/>
        </w:rPr>
        <w:t>ß</w:t>
      </w:r>
      <w:r>
        <w:rPr>
          <w:rFonts w:ascii="Times New Roman"/>
        </w:rPr>
        <w:t>en.</w:t>
      </w:r>
    </w:p>
    <w:p w:rsidR="0029356C" w:rsidRDefault="004E562A">
      <w:pPr>
        <w:pStyle w:val="Text"/>
        <w:jc w:val="both"/>
      </w:pPr>
      <w:r>
        <w:rPr>
          <w:rFonts w:ascii="Times New Roman"/>
        </w:rPr>
        <w:t>Jetzt kommt die gro</w:t>
      </w:r>
      <w:r>
        <w:rPr>
          <w:rFonts w:hAnsi="Times New Roman"/>
        </w:rPr>
        <w:t>ß</w:t>
      </w:r>
      <w:r>
        <w:rPr>
          <w:rFonts w:ascii="Times New Roman"/>
        </w:rPr>
        <w:t xml:space="preserve">e Magie. Wir </w:t>
      </w:r>
      <w:r>
        <w:rPr>
          <w:rFonts w:hAnsi="Times New Roman"/>
        </w:rPr>
        <w:t>ö</w:t>
      </w:r>
      <w:r>
        <w:rPr>
          <w:rFonts w:ascii="Times New Roman"/>
        </w:rPr>
        <w:t xml:space="preserve">ffnen MATLAB und rufen dann SPM auf. Dann nehmen wir unsere overlayCAT12Template.m-Datei und ziehen sie in das Kommandofeld von MATLAB. Daraufhin startet in dem grauen Fenster CAT12 und fragt uns </w:t>
      </w:r>
      <w:r>
        <w:rPr>
          <w:rFonts w:hAnsi="Times New Roman"/>
        </w:rPr>
        <w:t>„</w:t>
      </w:r>
      <w:proofErr w:type="spellStart"/>
      <w:r>
        <w:rPr>
          <w:rFonts w:ascii="Times New Roman"/>
        </w:rPr>
        <w:t>Select</w:t>
      </w:r>
      <w:proofErr w:type="spellEnd"/>
      <w:r>
        <w:rPr>
          <w:rFonts w:ascii="Times New Roman"/>
        </w:rPr>
        <w:t xml:space="preserve"> </w:t>
      </w:r>
      <w:proofErr w:type="spellStart"/>
      <w:r>
        <w:rPr>
          <w:rFonts w:ascii="Times New Roman"/>
        </w:rPr>
        <w:t>Slices</w:t>
      </w:r>
      <w:proofErr w:type="spellEnd"/>
      <w:r>
        <w:rPr>
          <w:rFonts w:ascii="Times New Roman"/>
        </w:rPr>
        <w:t>...</w:t>
      </w:r>
      <w:proofErr w:type="gramStart"/>
      <w:r>
        <w:rPr>
          <w:rFonts w:hAnsi="Times New Roman"/>
        </w:rPr>
        <w:t>“</w:t>
      </w:r>
      <w:r>
        <w:rPr>
          <w:rFonts w:ascii="Times New Roman"/>
        </w:rPr>
        <w:t>.</w:t>
      </w:r>
      <w:proofErr w:type="gramEnd"/>
      <w:r>
        <w:rPr>
          <w:rFonts w:ascii="Times New Roman"/>
        </w:rPr>
        <w:t xml:space="preserve"> Wir w</w:t>
      </w:r>
      <w:r>
        <w:rPr>
          <w:rFonts w:hAnsi="Times New Roman"/>
        </w:rPr>
        <w:t>ä</w:t>
      </w:r>
      <w:r>
        <w:rPr>
          <w:rFonts w:ascii="Times New Roman"/>
        </w:rPr>
        <w:t>hlen eine Schnittrichtung aus. Als n</w:t>
      </w:r>
      <w:r>
        <w:rPr>
          <w:rFonts w:hAnsi="Times New Roman"/>
        </w:rPr>
        <w:t>ä</w:t>
      </w:r>
      <w:r>
        <w:rPr>
          <w:rFonts w:ascii="Times New Roman"/>
        </w:rPr>
        <w:t xml:space="preserve">chstes kommt die Aufforderung </w:t>
      </w:r>
      <w:r>
        <w:rPr>
          <w:rFonts w:hAnsi="Times New Roman"/>
        </w:rPr>
        <w:t>„</w:t>
      </w:r>
      <w:proofErr w:type="spellStart"/>
      <w:r>
        <w:rPr>
          <w:rFonts w:ascii="Times New Roman"/>
        </w:rPr>
        <w:t>Select</w:t>
      </w:r>
      <w:proofErr w:type="spellEnd"/>
      <w:r>
        <w:rPr>
          <w:rFonts w:ascii="Times New Roman"/>
        </w:rPr>
        <w:t xml:space="preserve"> </w:t>
      </w:r>
      <w:proofErr w:type="spellStart"/>
      <w:r>
        <w:rPr>
          <w:rFonts w:ascii="Times New Roman"/>
        </w:rPr>
        <w:t>number</w:t>
      </w:r>
      <w:proofErr w:type="spellEnd"/>
      <w:r>
        <w:rPr>
          <w:rFonts w:ascii="Times New Roman"/>
        </w:rPr>
        <w:t xml:space="preserve"> of </w:t>
      </w:r>
      <w:proofErr w:type="spellStart"/>
      <w:r>
        <w:rPr>
          <w:rFonts w:ascii="Times New Roman"/>
        </w:rPr>
        <w:t>columns/rows</w:t>
      </w:r>
      <w:proofErr w:type="spellEnd"/>
      <w:r>
        <w:rPr>
          <w:rFonts w:ascii="Times New Roman"/>
        </w:rPr>
        <w:t>...</w:t>
      </w:r>
      <w:proofErr w:type="gramStart"/>
      <w:r>
        <w:rPr>
          <w:rFonts w:hAnsi="Times New Roman"/>
        </w:rPr>
        <w:t>“</w:t>
      </w:r>
      <w:r>
        <w:rPr>
          <w:rFonts w:ascii="Times New Roman"/>
        </w:rPr>
        <w:t>.</w:t>
      </w:r>
      <w:proofErr w:type="gramEnd"/>
      <w:r>
        <w:rPr>
          <w:rFonts w:ascii="Times New Roman"/>
        </w:rPr>
        <w:t xml:space="preserve"> Hier geht es tats</w:t>
      </w:r>
      <w:r>
        <w:rPr>
          <w:rFonts w:hAnsi="Times New Roman"/>
        </w:rPr>
        <w:t>ä</w:t>
      </w:r>
      <w:r>
        <w:rPr>
          <w:rFonts w:ascii="Times New Roman"/>
        </w:rPr>
        <w:t>chlich nur darum, wie wir unser Ergebnis dargestellt haben wollen, also z.B. 5 Spalten und 12 Reihen oder doch lieber umgekehrt. Die Entscheidung h</w:t>
      </w:r>
      <w:r>
        <w:rPr>
          <w:rFonts w:hAnsi="Times New Roman"/>
        </w:rPr>
        <w:t>ä</w:t>
      </w:r>
      <w:r>
        <w:rPr>
          <w:rFonts w:ascii="Times New Roman"/>
        </w:rPr>
        <w:t xml:space="preserve">ngt vermutlich davon ab, wie wir das </w:t>
      </w:r>
      <w:proofErr w:type="spellStart"/>
      <w:r>
        <w:rPr>
          <w:rFonts w:ascii="Times New Roman"/>
        </w:rPr>
        <w:t>overlay</w:t>
      </w:r>
      <w:proofErr w:type="spellEnd"/>
      <w:r>
        <w:rPr>
          <w:rFonts w:ascii="Times New Roman"/>
        </w:rPr>
        <w:t xml:space="preserve"> verwenden wollen.</w:t>
      </w:r>
    </w:p>
    <w:p w:rsidR="0029356C" w:rsidRDefault="004E562A">
      <w:pPr>
        <w:pStyle w:val="Text"/>
        <w:jc w:val="both"/>
      </w:pPr>
      <w:r>
        <w:rPr>
          <w:rFonts w:ascii="Times New Roman"/>
        </w:rPr>
        <w:t xml:space="preserve">Ein kleines Fenster mit den Titel </w:t>
      </w:r>
      <w:r>
        <w:rPr>
          <w:rFonts w:hAnsi="Times New Roman"/>
        </w:rPr>
        <w:t>„</w:t>
      </w:r>
      <w:proofErr w:type="spellStart"/>
      <w:r>
        <w:rPr>
          <w:rFonts w:ascii="Times New Roman"/>
        </w:rPr>
        <w:t>Slices</w:t>
      </w:r>
      <w:proofErr w:type="spellEnd"/>
      <w:r>
        <w:rPr>
          <w:rFonts w:hAnsi="Times New Roman"/>
        </w:rPr>
        <w:t>“</w:t>
      </w:r>
      <w:r>
        <w:rPr>
          <w:rFonts w:hAnsi="Times New Roman"/>
        </w:rPr>
        <w:t xml:space="preserve"> </w:t>
      </w:r>
      <w:r>
        <w:rPr>
          <w:rFonts w:hAnsi="Times New Roman"/>
        </w:rPr>
        <w:t>ö</w:t>
      </w:r>
      <w:r>
        <w:rPr>
          <w:rFonts w:ascii="Times New Roman"/>
        </w:rPr>
        <w:t xml:space="preserve">ffnet sich. </w:t>
      </w:r>
      <w:proofErr w:type="spellStart"/>
      <w:r>
        <w:rPr>
          <w:rFonts w:ascii="Times New Roman"/>
        </w:rPr>
        <w:t>Rotgestrichelt</w:t>
      </w:r>
      <w:proofErr w:type="spellEnd"/>
      <w:r>
        <w:rPr>
          <w:rFonts w:ascii="Times New Roman"/>
        </w:rPr>
        <w:t xml:space="preserve"> wird hier visualisiert, was uns gerade angezeigt wird. Kurz darauf geht ein weiteres Fenster auf, das unser Ergebnis pr</w:t>
      </w:r>
      <w:r>
        <w:rPr>
          <w:rFonts w:hAnsi="Times New Roman"/>
        </w:rPr>
        <w:t>ä</w:t>
      </w:r>
      <w:r>
        <w:rPr>
          <w:rFonts w:ascii="Times New Roman"/>
        </w:rPr>
        <w:t xml:space="preserve">sentiert. Wenn wir zufrieden mit den dargestellten </w:t>
      </w:r>
      <w:proofErr w:type="spellStart"/>
      <w:r>
        <w:rPr>
          <w:rFonts w:ascii="Times New Roman"/>
        </w:rPr>
        <w:t>Slices</w:t>
      </w:r>
      <w:proofErr w:type="spellEnd"/>
      <w:r>
        <w:rPr>
          <w:rFonts w:ascii="Times New Roman"/>
        </w:rPr>
        <w:t xml:space="preserve"> sind, k</w:t>
      </w:r>
      <w:r>
        <w:rPr>
          <w:rFonts w:hAnsi="Times New Roman"/>
        </w:rPr>
        <w:t>ö</w:t>
      </w:r>
      <w:r>
        <w:rPr>
          <w:rFonts w:ascii="Times New Roman"/>
        </w:rPr>
        <w:t>nnen wir das Bild wieder in dem Fenster speichern, in dem wir vorher die Zeilen uns Spalten ausgew</w:t>
      </w:r>
      <w:r>
        <w:rPr>
          <w:rFonts w:hAnsi="Times New Roman"/>
        </w:rPr>
        <w:t>ä</w:t>
      </w:r>
      <w:r>
        <w:rPr>
          <w:rFonts w:ascii="Times New Roman"/>
        </w:rPr>
        <w:t>hlt haben. Sind wir nicht zufrieden, m</w:t>
      </w:r>
      <w:r>
        <w:rPr>
          <w:rFonts w:hAnsi="Times New Roman"/>
        </w:rPr>
        <w:t>ü</w:t>
      </w:r>
      <w:r>
        <w:rPr>
          <w:rFonts w:ascii="Times New Roman"/>
        </w:rPr>
        <w:t>ssen wir MATLAB zun</w:t>
      </w:r>
      <w:r>
        <w:rPr>
          <w:rFonts w:hAnsi="Times New Roman"/>
        </w:rPr>
        <w:t>ä</w:t>
      </w:r>
      <w:r>
        <w:rPr>
          <w:rFonts w:ascii="Times New Roman"/>
        </w:rPr>
        <w:t>chst KOMPLETT SCHLIE</w:t>
      </w:r>
      <w:r>
        <w:rPr>
          <w:rFonts w:hAnsi="Times New Roman"/>
        </w:rPr>
        <w:t>ß</w:t>
      </w:r>
      <w:r>
        <w:rPr>
          <w:rFonts w:ascii="Times New Roman"/>
        </w:rPr>
        <w:t xml:space="preserve">EN und dann unsere overlayCAT12Template.m-Datei wieder </w:t>
      </w:r>
      <w:r>
        <w:rPr>
          <w:rFonts w:hAnsi="Times New Roman"/>
        </w:rPr>
        <w:t>ö</w:t>
      </w:r>
      <w:r>
        <w:rPr>
          <w:rFonts w:ascii="Times New Roman"/>
        </w:rPr>
        <w:t>ffnen und die Parameter anpassen, das hei</w:t>
      </w:r>
      <w:r>
        <w:rPr>
          <w:rFonts w:hAnsi="Times New Roman"/>
        </w:rPr>
        <w:t>ß</w:t>
      </w:r>
      <w:r>
        <w:rPr>
          <w:rFonts w:ascii="Times New Roman"/>
        </w:rPr>
        <w:t>t z.B. den Bereich beschr</w:t>
      </w:r>
      <w:r>
        <w:rPr>
          <w:rFonts w:hAnsi="Times New Roman"/>
        </w:rPr>
        <w:t>ä</w:t>
      </w:r>
      <w:r>
        <w:rPr>
          <w:rFonts w:ascii="Times New Roman"/>
        </w:rPr>
        <w:t xml:space="preserve">nken, von dem wir </w:t>
      </w:r>
      <w:proofErr w:type="spellStart"/>
      <w:r>
        <w:rPr>
          <w:rFonts w:ascii="Times New Roman"/>
        </w:rPr>
        <w:t>Slices</w:t>
      </w:r>
      <w:proofErr w:type="spellEnd"/>
      <w:r>
        <w:rPr>
          <w:rFonts w:ascii="Times New Roman"/>
        </w:rPr>
        <w:t xml:space="preserve"> sehen wollen. </w:t>
      </w:r>
    </w:p>
    <w:p w:rsidR="0029356C" w:rsidRDefault="004E562A">
      <w:pPr>
        <w:pStyle w:val="Text"/>
        <w:jc w:val="both"/>
      </w:pPr>
      <w:r>
        <w:rPr>
          <w:rFonts w:ascii="Times New Roman"/>
        </w:rPr>
        <w:t>Und das ist auch schon alles. Bitte erweitert diese Anleitung um alles, was euch wichtig scheint. Bilder, FAQ, was auch immer.</w:t>
      </w:r>
    </w:p>
    <w:sectPr w:rsidR="0029356C" w:rsidSect="0029356C">
      <w:headerReference w:type="default" r:id="rId5"/>
      <w:footerReference w:type="default" r:id="rId6"/>
      <w:pgSz w:w="12240" w:h="15840"/>
      <w:pgMar w:top="1440" w:right="1800" w:bottom="1440" w:left="1800" w:header="708" w:footer="708"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56C" w:rsidRDefault="00096BE5">
    <w:pPr>
      <w:pStyle w:val="Fuzeile"/>
      <w:jc w:val="right"/>
    </w:pPr>
    <w:r>
      <w:fldChar w:fldCharType="begin"/>
    </w:r>
    <w:r w:rsidR="004E562A">
      <w:instrText xml:space="preserve"> PAGE </w:instrText>
    </w:r>
    <w:r>
      <w:fldChar w:fldCharType="separate"/>
    </w:r>
    <w:r w:rsidR="00B52987">
      <w:rPr>
        <w:noProof/>
      </w:rPr>
      <w:t>3</w:t>
    </w:r>
    <w:r>
      <w:fldChar w:fldCharType="end"/>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56C" w:rsidRDefault="0029356C">
    <w:pPr>
      <w:pStyle w:val="Kopf-undFuzeilen"/>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B5342"/>
    <w:multiLevelType w:val="multilevel"/>
    <w:tmpl w:val="9B883652"/>
    <w:styleLink w:val="ImportierterStil1"/>
    <w:lvl w:ilvl="0">
      <w:start w:val="1"/>
      <w:numFmt w:val="decimal"/>
      <w:lvlText w:val="%1."/>
      <w:lvlJc w:val="left"/>
      <w:rPr>
        <w:position w:val="0"/>
        <w:rtl w:val="0"/>
        <w:lang w:val="de-DE"/>
      </w:rPr>
    </w:lvl>
    <w:lvl w:ilvl="1">
      <w:start w:val="1"/>
      <w:numFmt w:val="decimal"/>
      <w:lvlText w:val="%1.%2."/>
      <w:lvlJc w:val="left"/>
      <w:rPr>
        <w:position w:val="0"/>
        <w:rtl w:val="0"/>
        <w:lang w:val="de-DE"/>
      </w:rPr>
    </w:lvl>
    <w:lvl w:ilvl="2">
      <w:start w:val="1"/>
      <w:numFmt w:val="decimal"/>
      <w:lvlText w:val="%3."/>
      <w:lvlJc w:val="left"/>
      <w:rPr>
        <w:position w:val="0"/>
        <w:rtl w:val="0"/>
        <w:lang w:val="de-DE"/>
      </w:rPr>
    </w:lvl>
    <w:lvl w:ilvl="3">
      <w:start w:val="1"/>
      <w:numFmt w:val="decimal"/>
      <w:lvlText w:val="%4."/>
      <w:lvlJc w:val="left"/>
      <w:rPr>
        <w:position w:val="0"/>
        <w:rtl w:val="0"/>
        <w:lang w:val="de-DE"/>
      </w:rPr>
    </w:lvl>
    <w:lvl w:ilvl="4">
      <w:start w:val="1"/>
      <w:numFmt w:val="decimal"/>
      <w:lvlText w:val="%5."/>
      <w:lvlJc w:val="left"/>
      <w:rPr>
        <w:position w:val="0"/>
        <w:rtl w:val="0"/>
        <w:lang w:val="de-DE"/>
      </w:rPr>
    </w:lvl>
    <w:lvl w:ilvl="5">
      <w:start w:val="1"/>
      <w:numFmt w:val="decimal"/>
      <w:lvlText w:val="%6."/>
      <w:lvlJc w:val="left"/>
      <w:rPr>
        <w:position w:val="0"/>
        <w:rtl w:val="0"/>
        <w:lang w:val="de-DE"/>
      </w:rPr>
    </w:lvl>
    <w:lvl w:ilvl="6">
      <w:start w:val="1"/>
      <w:numFmt w:val="decimal"/>
      <w:lvlText w:val="%7."/>
      <w:lvlJc w:val="left"/>
      <w:rPr>
        <w:position w:val="0"/>
        <w:rtl w:val="0"/>
        <w:lang w:val="de-DE"/>
      </w:rPr>
    </w:lvl>
    <w:lvl w:ilvl="7">
      <w:start w:val="1"/>
      <w:numFmt w:val="decimal"/>
      <w:lvlText w:val="%8."/>
      <w:lvlJc w:val="left"/>
      <w:rPr>
        <w:position w:val="0"/>
        <w:rtl w:val="0"/>
        <w:lang w:val="de-DE"/>
      </w:rPr>
    </w:lvl>
    <w:lvl w:ilvl="8">
      <w:start w:val="1"/>
      <w:numFmt w:val="decimal"/>
      <w:lvlText w:val="%9."/>
      <w:lvlJc w:val="left"/>
      <w:rPr>
        <w:position w:val="0"/>
        <w:rtl w:val="0"/>
        <w:lang w:val="de-DE"/>
      </w:rPr>
    </w:lvl>
  </w:abstractNum>
  <w:abstractNum w:abstractNumId="1">
    <w:nsid w:val="4EE57E40"/>
    <w:multiLevelType w:val="multilevel"/>
    <w:tmpl w:val="5B68FEF2"/>
    <w:lvl w:ilvl="0">
      <w:start w:val="1"/>
      <w:numFmt w:val="decimal"/>
      <w:lvlText w:val="%1."/>
      <w:lvlJc w:val="left"/>
      <w:rPr>
        <w:position w:val="0"/>
        <w:rtl w:val="0"/>
        <w:lang w:val="de-DE"/>
      </w:rPr>
    </w:lvl>
    <w:lvl w:ilvl="1">
      <w:start w:val="1"/>
      <w:numFmt w:val="decimal"/>
      <w:lvlText w:val="%1.%2."/>
      <w:lvlJc w:val="left"/>
      <w:rPr>
        <w:position w:val="0"/>
        <w:rtl w:val="0"/>
        <w:lang w:val="de-DE"/>
      </w:rPr>
    </w:lvl>
    <w:lvl w:ilvl="2">
      <w:start w:val="1"/>
      <w:numFmt w:val="decimal"/>
      <w:lvlText w:val="%3."/>
      <w:lvlJc w:val="left"/>
      <w:rPr>
        <w:position w:val="0"/>
        <w:rtl w:val="0"/>
        <w:lang w:val="de-DE"/>
      </w:rPr>
    </w:lvl>
    <w:lvl w:ilvl="3">
      <w:start w:val="1"/>
      <w:numFmt w:val="decimal"/>
      <w:lvlText w:val="%4."/>
      <w:lvlJc w:val="left"/>
      <w:rPr>
        <w:position w:val="0"/>
        <w:rtl w:val="0"/>
        <w:lang w:val="de-DE"/>
      </w:rPr>
    </w:lvl>
    <w:lvl w:ilvl="4">
      <w:start w:val="1"/>
      <w:numFmt w:val="decimal"/>
      <w:lvlText w:val="%5."/>
      <w:lvlJc w:val="left"/>
      <w:rPr>
        <w:position w:val="0"/>
        <w:rtl w:val="0"/>
        <w:lang w:val="de-DE"/>
      </w:rPr>
    </w:lvl>
    <w:lvl w:ilvl="5">
      <w:start w:val="1"/>
      <w:numFmt w:val="decimal"/>
      <w:lvlText w:val="%6."/>
      <w:lvlJc w:val="left"/>
      <w:rPr>
        <w:position w:val="0"/>
        <w:rtl w:val="0"/>
        <w:lang w:val="de-DE"/>
      </w:rPr>
    </w:lvl>
    <w:lvl w:ilvl="6">
      <w:start w:val="1"/>
      <w:numFmt w:val="decimal"/>
      <w:lvlText w:val="%7."/>
      <w:lvlJc w:val="left"/>
      <w:rPr>
        <w:position w:val="0"/>
        <w:rtl w:val="0"/>
        <w:lang w:val="de-DE"/>
      </w:rPr>
    </w:lvl>
    <w:lvl w:ilvl="7">
      <w:start w:val="1"/>
      <w:numFmt w:val="decimal"/>
      <w:lvlText w:val="%8."/>
      <w:lvlJc w:val="left"/>
      <w:rPr>
        <w:position w:val="0"/>
        <w:rtl w:val="0"/>
        <w:lang w:val="de-DE"/>
      </w:rPr>
    </w:lvl>
    <w:lvl w:ilvl="8">
      <w:start w:val="1"/>
      <w:numFmt w:val="decimal"/>
      <w:lvlText w:val="%9."/>
      <w:lvlJc w:val="left"/>
      <w:rPr>
        <w:position w:val="0"/>
        <w:rtl w:val="0"/>
        <w:lang w:val="de-D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formatting="0"/>
  <w:trackRevisions/>
  <w:doNotTrackMoves/>
  <w:defaultTabStop w:val="720"/>
  <w:hyphenationZone w:val="425"/>
  <w:characterSpacingControl w:val="doNotCompress"/>
  <w:compat/>
  <w:rsids>
    <w:rsidRoot w:val="0029356C"/>
    <w:rsid w:val="00096BE5"/>
    <w:rsid w:val="0029356C"/>
    <w:rsid w:val="004E562A"/>
    <w:rsid w:val="00B5298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9356C"/>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29356C"/>
    <w:rPr>
      <w:u w:val="single"/>
    </w:rPr>
  </w:style>
  <w:style w:type="paragraph" w:customStyle="1" w:styleId="Kopf-undFuzeilen">
    <w:name w:val="Kopf- und Fußzeilen"/>
    <w:rsid w:val="0029356C"/>
    <w:pPr>
      <w:tabs>
        <w:tab w:val="right" w:pos="9020"/>
      </w:tabs>
    </w:pPr>
    <w:rPr>
      <w:rFonts w:ascii="Helvetica" w:hAnsi="Arial Unicode MS" w:cs="Arial Unicode MS"/>
      <w:color w:val="000000"/>
      <w:sz w:val="24"/>
      <w:szCs w:val="24"/>
    </w:rPr>
  </w:style>
  <w:style w:type="paragraph" w:styleId="Fuzeile">
    <w:name w:val="footer"/>
    <w:rsid w:val="0029356C"/>
    <w:pPr>
      <w:tabs>
        <w:tab w:val="center" w:pos="4153"/>
        <w:tab w:val="right" w:pos="8306"/>
      </w:tabs>
    </w:pPr>
    <w:rPr>
      <w:rFonts w:ascii="Cambria" w:eastAsia="Cambria" w:hAnsi="Cambria" w:cs="Cambria"/>
      <w:color w:val="000000"/>
      <w:sz w:val="24"/>
      <w:szCs w:val="24"/>
      <w:u w:color="000000"/>
    </w:rPr>
  </w:style>
  <w:style w:type="paragraph" w:customStyle="1" w:styleId="berschrift">
    <w:name w:val="Überschrift"/>
    <w:next w:val="Text"/>
    <w:rsid w:val="0029356C"/>
    <w:pPr>
      <w:keepNext/>
      <w:keepLines/>
      <w:spacing w:before="480"/>
      <w:outlineLvl w:val="0"/>
    </w:pPr>
    <w:rPr>
      <w:rFonts w:ascii="Calibri" w:eastAsia="Calibri" w:hAnsi="Calibri" w:cs="Calibri"/>
      <w:b/>
      <w:bCs/>
      <w:color w:val="345A8A"/>
      <w:sz w:val="32"/>
      <w:szCs w:val="32"/>
      <w:u w:color="345A8A"/>
      <w:lang w:val="de-DE"/>
    </w:rPr>
  </w:style>
  <w:style w:type="paragraph" w:customStyle="1" w:styleId="Text">
    <w:name w:val="Text"/>
    <w:rsid w:val="0029356C"/>
    <w:rPr>
      <w:rFonts w:ascii="Cambria" w:eastAsia="Cambria" w:hAnsi="Cambria" w:cs="Cambria"/>
      <w:color w:val="000000"/>
      <w:sz w:val="24"/>
      <w:szCs w:val="24"/>
      <w:u w:color="000000"/>
      <w:lang w:val="de-DE"/>
    </w:rPr>
  </w:style>
  <w:style w:type="paragraph" w:customStyle="1" w:styleId="berschrift21">
    <w:name w:val="Überschrift 21"/>
    <w:next w:val="Text"/>
    <w:rsid w:val="0029356C"/>
    <w:pPr>
      <w:keepNext/>
      <w:keepLines/>
      <w:spacing w:before="200"/>
      <w:outlineLvl w:val="1"/>
    </w:pPr>
    <w:rPr>
      <w:rFonts w:ascii="Calibri" w:eastAsia="Calibri" w:hAnsi="Calibri" w:cs="Calibri"/>
      <w:b/>
      <w:bCs/>
      <w:color w:val="4F81BD"/>
      <w:sz w:val="26"/>
      <w:szCs w:val="26"/>
      <w:u w:color="4F81BD"/>
      <w:lang w:val="de-DE"/>
    </w:rPr>
  </w:style>
  <w:style w:type="paragraph" w:styleId="Listennummer">
    <w:name w:val="List Number"/>
    <w:rsid w:val="0029356C"/>
    <w:pPr>
      <w:tabs>
        <w:tab w:val="left" w:pos="360"/>
      </w:tabs>
      <w:ind w:left="360" w:hanging="360"/>
    </w:pPr>
    <w:rPr>
      <w:rFonts w:ascii="Cambria" w:eastAsia="Cambria" w:hAnsi="Cambria" w:cs="Cambria"/>
      <w:color w:val="000000"/>
      <w:sz w:val="24"/>
      <w:szCs w:val="24"/>
      <w:u w:color="000000"/>
    </w:rPr>
  </w:style>
  <w:style w:type="numbering" w:customStyle="1" w:styleId="ImportierterStil1">
    <w:name w:val="Importierter Stil: 1"/>
    <w:rsid w:val="0029356C"/>
    <w:pPr>
      <w:numPr>
        <w:numId w:val="2"/>
      </w:numPr>
    </w:pPr>
  </w:style>
  <w:style w:type="paragraph" w:styleId="Sprechblasentext">
    <w:name w:val="Balloon Text"/>
    <w:basedOn w:val="Standard"/>
    <w:link w:val="SprechblasentextZeichen"/>
    <w:uiPriority w:val="99"/>
    <w:semiHidden/>
    <w:unhideWhenUsed/>
    <w:rsid w:val="00B5298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5298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6087</Characters>
  <Application>Microsoft Macintosh Word</Application>
  <DocSecurity>0</DocSecurity>
  <Lines>50</Lines>
  <Paragraphs>12</Paragraphs>
  <ScaleCrop>false</ScaleCrop>
  <Company>Klinik für Psychiatrie und Psychotherapie</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Gaser</cp:lastModifiedBy>
  <cp:revision>2</cp:revision>
  <dcterms:created xsi:type="dcterms:W3CDTF">2016-03-04T11:21:00Z</dcterms:created>
  <dcterms:modified xsi:type="dcterms:W3CDTF">2016-03-04T11:21:00Z</dcterms:modified>
</cp:coreProperties>
</file>